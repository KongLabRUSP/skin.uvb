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19172" w14:textId="77777777" w:rsidR="00291572" w:rsidRDefault="00D61C72" w:rsidP="00291572">
      <w:pPr>
        <w:jc w:val="center"/>
        <w:rPr>
          <w:shd w:val="clear" w:color="auto" w:fill="FFFFFF"/>
        </w:rPr>
      </w:pPr>
      <w:bookmarkStart w:id="0" w:name="_Toc490083200"/>
      <w:r>
        <w:rPr>
          <w:shd w:val="clear" w:color="auto" w:fill="FFFFFF"/>
        </w:rPr>
        <w:t xml:space="preserve">Impact of </w:t>
      </w:r>
      <w:r w:rsidR="00291572">
        <w:rPr>
          <w:shd w:val="clear" w:color="auto" w:fill="FFFFFF"/>
        </w:rPr>
        <w:t xml:space="preserve">DNA methylome </w:t>
      </w:r>
      <w:r w:rsidR="00997C1A">
        <w:rPr>
          <w:shd w:val="clear" w:color="auto" w:fill="FFFFFF"/>
        </w:rPr>
        <w:t>and t</w:t>
      </w:r>
      <w:r w:rsidR="009B09D2">
        <w:rPr>
          <w:shd w:val="clear" w:color="auto" w:fill="FFFFFF"/>
        </w:rPr>
        <w:t xml:space="preserve">ranscriptome </w:t>
      </w:r>
      <w:r w:rsidR="00B832FC">
        <w:rPr>
          <w:shd w:val="clear" w:color="auto" w:fill="FFFFFF"/>
        </w:rPr>
        <w:t xml:space="preserve">and protection </w:t>
      </w:r>
      <w:r w:rsidR="009B09D2">
        <w:rPr>
          <w:shd w:val="clear" w:color="auto" w:fill="FFFFFF"/>
        </w:rPr>
        <w:t xml:space="preserve">by sulforaphane </w:t>
      </w:r>
      <w:r w:rsidR="00291572">
        <w:rPr>
          <w:shd w:val="clear" w:color="auto" w:fill="FFFFFF"/>
        </w:rPr>
        <w:t xml:space="preserve">in UVB-induced skin </w:t>
      </w:r>
      <w:commentRangeStart w:id="1"/>
      <w:r w:rsidR="00291572">
        <w:rPr>
          <w:shd w:val="clear" w:color="auto" w:fill="FFFFFF"/>
        </w:rPr>
        <w:t>carcinogenesis</w:t>
      </w:r>
      <w:commentRangeEnd w:id="1"/>
      <w:r w:rsidR="00BD7706">
        <w:rPr>
          <w:rStyle w:val="CommentReference"/>
        </w:rPr>
        <w:commentReference w:id="1"/>
      </w:r>
    </w:p>
    <w:p w14:paraId="29558B82" w14:textId="43A97E6A" w:rsidR="009B09D2" w:rsidRDefault="00CD20A7" w:rsidP="009B09D2">
      <w:pPr>
        <w:ind w:firstLine="0"/>
        <w:rPr>
          <w:shd w:val="clear" w:color="auto" w:fill="FFFFFF"/>
        </w:rPr>
      </w:pPr>
      <w:ins w:id="2" w:author="Anne Yuqing Yang" w:date="2018-12-02T21:33:00Z">
        <w:r>
          <w:rPr>
            <w:shd w:val="clear" w:color="auto" w:fill="FFFFFF"/>
          </w:rPr>
          <w:t xml:space="preserve">Anne </w:t>
        </w:r>
      </w:ins>
      <w:r w:rsidR="009B09D2">
        <w:rPr>
          <w:shd w:val="clear" w:color="auto" w:fill="FFFFFF"/>
        </w:rPr>
        <w:t xml:space="preserve">Yuqing Yang </w:t>
      </w:r>
      <w:proofErr w:type="spellStart"/>
      <w:proofErr w:type="gramStart"/>
      <w:r w:rsidR="009B09D2" w:rsidRPr="00E064DB">
        <w:rPr>
          <w:vertAlign w:val="superscript"/>
        </w:rPr>
        <w:t>a</w:t>
      </w:r>
      <w:r w:rsidR="009B09D2">
        <w:rPr>
          <w:vertAlign w:val="superscript"/>
        </w:rPr>
        <w:t>,b</w:t>
      </w:r>
      <w:proofErr w:type="spellEnd"/>
      <w:proofErr w:type="gramEnd"/>
      <w:r w:rsidR="009B09D2">
        <w:rPr>
          <w:shd w:val="clear" w:color="auto" w:fill="FFFFFF"/>
        </w:rPr>
        <w:t xml:space="preserve">, Davit Sargsyan </w:t>
      </w:r>
      <w:r w:rsidR="009B09D2">
        <w:rPr>
          <w:vertAlign w:val="superscript"/>
        </w:rPr>
        <w:t>b</w:t>
      </w:r>
      <w:r w:rsidR="009B09D2">
        <w:rPr>
          <w:shd w:val="clear" w:color="auto" w:fill="FFFFFF"/>
        </w:rPr>
        <w:t xml:space="preserve">, </w:t>
      </w:r>
      <w:proofErr w:type="spellStart"/>
      <w:r w:rsidR="009B09D2">
        <w:rPr>
          <w:shd w:val="clear" w:color="auto" w:fill="FFFFFF"/>
        </w:rPr>
        <w:t>Renyi</w:t>
      </w:r>
      <w:proofErr w:type="spellEnd"/>
      <w:r w:rsidR="009B09D2">
        <w:rPr>
          <w:shd w:val="clear" w:color="auto" w:fill="FFFFFF"/>
        </w:rPr>
        <w:t xml:space="preserve"> Wu </w:t>
      </w:r>
      <w:r w:rsidR="009B09D2">
        <w:rPr>
          <w:vertAlign w:val="superscript"/>
        </w:rPr>
        <w:t>b</w:t>
      </w:r>
      <w:r w:rsidR="009B09D2">
        <w:rPr>
          <w:shd w:val="clear" w:color="auto" w:fill="FFFFFF"/>
        </w:rPr>
        <w:t xml:space="preserve">, Ran Yin </w:t>
      </w:r>
      <w:r w:rsidR="009B09D2">
        <w:rPr>
          <w:vertAlign w:val="superscript"/>
        </w:rPr>
        <w:t>b</w:t>
      </w:r>
      <w:r w:rsidR="009B09D2">
        <w:rPr>
          <w:shd w:val="clear" w:color="auto" w:fill="FFFFFF"/>
        </w:rPr>
        <w:t xml:space="preserve">, Hsiao-Chen </w:t>
      </w:r>
      <w:proofErr w:type="spellStart"/>
      <w:r w:rsidR="009B09D2">
        <w:rPr>
          <w:shd w:val="clear" w:color="auto" w:fill="FFFFFF"/>
        </w:rPr>
        <w:t>Kuo</w:t>
      </w:r>
      <w:proofErr w:type="spellEnd"/>
      <w:r w:rsidR="009B09D2">
        <w:rPr>
          <w:shd w:val="clear" w:color="auto" w:fill="FFFFFF"/>
        </w:rPr>
        <w:t xml:space="preserve"> </w:t>
      </w:r>
      <w:proofErr w:type="spellStart"/>
      <w:r w:rsidR="009B09D2" w:rsidRPr="00727C57">
        <w:rPr>
          <w:shd w:val="clear" w:color="auto" w:fill="FFFFFF"/>
          <w:vertAlign w:val="superscript"/>
        </w:rPr>
        <w:t>a</w:t>
      </w:r>
      <w:r w:rsidR="009B09D2">
        <w:rPr>
          <w:shd w:val="clear" w:color="auto" w:fill="FFFFFF"/>
          <w:vertAlign w:val="superscript"/>
        </w:rPr>
        <w:t>,</w:t>
      </w:r>
      <w:r w:rsidR="009B09D2">
        <w:rPr>
          <w:vertAlign w:val="superscript"/>
        </w:rPr>
        <w:t>b</w:t>
      </w:r>
      <w:proofErr w:type="spellEnd"/>
      <w:r w:rsidR="009B09D2">
        <w:rPr>
          <w:shd w:val="clear" w:color="auto" w:fill="FFFFFF"/>
        </w:rPr>
        <w:t xml:space="preserve">, Irene Yang </w:t>
      </w:r>
      <w:r w:rsidR="009B09D2" w:rsidRPr="005F3F77">
        <w:rPr>
          <w:shd w:val="clear" w:color="auto" w:fill="FFFFFF"/>
          <w:vertAlign w:val="superscript"/>
        </w:rPr>
        <w:t>b</w:t>
      </w:r>
      <w:r w:rsidR="009B09D2">
        <w:rPr>
          <w:shd w:val="clear" w:color="auto" w:fill="FFFFFF"/>
        </w:rPr>
        <w:t xml:space="preserve">, </w:t>
      </w:r>
      <w:proofErr w:type="spellStart"/>
      <w:r w:rsidR="009B09D2">
        <w:rPr>
          <w:shd w:val="clear" w:color="auto" w:fill="FFFFFF"/>
        </w:rPr>
        <w:t>Lujing</w:t>
      </w:r>
      <w:proofErr w:type="spellEnd"/>
      <w:r w:rsidR="009B09D2">
        <w:rPr>
          <w:shd w:val="clear" w:color="auto" w:fill="FFFFFF"/>
        </w:rPr>
        <w:t xml:space="preserve"> Wang </w:t>
      </w:r>
      <w:proofErr w:type="spellStart"/>
      <w:r w:rsidR="009B09D2">
        <w:rPr>
          <w:vertAlign w:val="superscript"/>
        </w:rPr>
        <w:t>a,b</w:t>
      </w:r>
      <w:proofErr w:type="spellEnd"/>
      <w:r w:rsidR="009B09D2">
        <w:rPr>
          <w:shd w:val="clear" w:color="auto" w:fill="FFFFFF"/>
        </w:rPr>
        <w:t xml:space="preserve">, David Cheng </w:t>
      </w:r>
      <w:proofErr w:type="spellStart"/>
      <w:r w:rsidR="009B09D2" w:rsidRPr="00727C57">
        <w:rPr>
          <w:shd w:val="clear" w:color="auto" w:fill="FFFFFF"/>
          <w:vertAlign w:val="superscript"/>
        </w:rPr>
        <w:t>a</w:t>
      </w:r>
      <w:r w:rsidR="009B09D2">
        <w:rPr>
          <w:shd w:val="clear" w:color="auto" w:fill="FFFFFF"/>
          <w:vertAlign w:val="superscript"/>
        </w:rPr>
        <w:t>,</w:t>
      </w:r>
      <w:r w:rsidR="009B09D2">
        <w:rPr>
          <w:vertAlign w:val="superscript"/>
        </w:rPr>
        <w:t>b</w:t>
      </w:r>
      <w:proofErr w:type="spellEnd"/>
      <w:r w:rsidR="009B09D2">
        <w:rPr>
          <w:shd w:val="clear" w:color="auto" w:fill="FFFFFF"/>
        </w:rPr>
        <w:t xml:space="preserve">, Chao Wang </w:t>
      </w:r>
      <w:r w:rsidR="009B09D2">
        <w:rPr>
          <w:vertAlign w:val="superscript"/>
        </w:rPr>
        <w:t>b</w:t>
      </w:r>
      <w:r w:rsidR="009B09D2">
        <w:rPr>
          <w:shd w:val="clear" w:color="auto" w:fill="FFFFFF"/>
        </w:rPr>
        <w:t xml:space="preserve">, </w:t>
      </w:r>
      <w:proofErr w:type="spellStart"/>
      <w:r w:rsidR="009B09D2">
        <w:rPr>
          <w:shd w:val="clear" w:color="auto" w:fill="FFFFFF"/>
        </w:rPr>
        <w:t>Shanyi</w:t>
      </w:r>
      <w:proofErr w:type="spellEnd"/>
      <w:r w:rsidR="009B09D2">
        <w:rPr>
          <w:shd w:val="clear" w:color="auto" w:fill="FFFFFF"/>
        </w:rPr>
        <w:t xml:space="preserve"> Li </w:t>
      </w:r>
      <w:r w:rsidR="009B09D2">
        <w:rPr>
          <w:vertAlign w:val="superscript"/>
        </w:rPr>
        <w:t>b</w:t>
      </w:r>
      <w:r w:rsidR="009B09D2">
        <w:rPr>
          <w:shd w:val="clear" w:color="auto" w:fill="FFFFFF"/>
        </w:rPr>
        <w:t xml:space="preserve">, Rasika </w:t>
      </w:r>
      <w:proofErr w:type="spellStart"/>
      <w:r w:rsidR="009B09D2">
        <w:rPr>
          <w:shd w:val="clear" w:color="auto" w:fill="FFFFFF"/>
        </w:rPr>
        <w:t>Hudlikar</w:t>
      </w:r>
      <w:proofErr w:type="spellEnd"/>
      <w:r w:rsidR="009B09D2">
        <w:rPr>
          <w:shd w:val="clear" w:color="auto" w:fill="FFFFFF"/>
        </w:rPr>
        <w:t xml:space="preserve"> </w:t>
      </w:r>
      <w:r w:rsidR="009B09D2">
        <w:rPr>
          <w:vertAlign w:val="superscript"/>
        </w:rPr>
        <w:t>b</w:t>
      </w:r>
      <w:r w:rsidR="009B09D2">
        <w:rPr>
          <w:shd w:val="clear" w:color="auto" w:fill="FFFFFF"/>
        </w:rPr>
        <w:t xml:space="preserve">, </w:t>
      </w:r>
      <w:proofErr w:type="spellStart"/>
      <w:r w:rsidR="009B09D2">
        <w:rPr>
          <w:shd w:val="clear" w:color="auto" w:fill="FFFFFF"/>
        </w:rPr>
        <w:t>Yaoping</w:t>
      </w:r>
      <w:proofErr w:type="spellEnd"/>
      <w:r w:rsidR="009B09D2">
        <w:rPr>
          <w:shd w:val="clear" w:color="auto" w:fill="FFFFFF"/>
        </w:rPr>
        <w:t xml:space="preserve"> Lu</w:t>
      </w:r>
      <w:r w:rsidR="009B09D2" w:rsidRPr="0048186F">
        <w:rPr>
          <w:vertAlign w:val="superscript"/>
        </w:rPr>
        <w:t xml:space="preserve"> </w:t>
      </w:r>
      <w:r w:rsidR="009B09D2">
        <w:rPr>
          <w:vertAlign w:val="superscript"/>
        </w:rPr>
        <w:t>c</w:t>
      </w:r>
      <w:r w:rsidR="009B09D2">
        <w:rPr>
          <w:shd w:val="clear" w:color="auto" w:fill="FFFFFF"/>
        </w:rPr>
        <w:t xml:space="preserve">, and Ah-Ng Kong </w:t>
      </w:r>
      <w:r w:rsidR="009B09D2">
        <w:rPr>
          <w:vertAlign w:val="superscript"/>
        </w:rPr>
        <w:t>b,*</w:t>
      </w:r>
    </w:p>
    <w:p w14:paraId="51D5B139" w14:textId="77777777" w:rsidR="009B09D2" w:rsidRDefault="009B09D2">
      <w:pPr>
        <w:spacing w:after="200" w:line="276" w:lineRule="auto"/>
        <w:ind w:firstLine="0"/>
        <w:rPr>
          <w:shd w:val="clear" w:color="auto" w:fill="FFFFFF"/>
        </w:rPr>
      </w:pPr>
    </w:p>
    <w:p w14:paraId="0DFCBDFD" w14:textId="77777777" w:rsidR="009B09D2" w:rsidRPr="00E064DB" w:rsidRDefault="009B09D2" w:rsidP="009B09D2">
      <w:pPr>
        <w:spacing w:line="360" w:lineRule="auto"/>
        <w:ind w:firstLine="0"/>
        <w:jc w:val="both"/>
      </w:pPr>
      <w:r w:rsidRPr="00E064DB">
        <w:rPr>
          <w:vertAlign w:val="superscript"/>
        </w:rPr>
        <w:t>a</w:t>
      </w:r>
      <w:r>
        <w:rPr>
          <w:vertAlign w:val="superscript"/>
        </w:rPr>
        <w:t xml:space="preserve"> </w:t>
      </w:r>
      <w:r w:rsidRPr="00E064DB">
        <w:t>Graduate Program in Pharmaceutical Science, Ernest Mario School of Pharmacy, Rutgers, The State University of New Jersey, Piscataway, NJ 08854, USA</w:t>
      </w:r>
    </w:p>
    <w:p w14:paraId="34114410" w14:textId="77777777" w:rsidR="009B09D2" w:rsidRPr="00E064DB" w:rsidRDefault="009B09D2" w:rsidP="009B09D2">
      <w:pPr>
        <w:spacing w:line="360" w:lineRule="auto"/>
        <w:ind w:firstLine="0"/>
        <w:jc w:val="both"/>
      </w:pPr>
      <w:r w:rsidRPr="00E064DB">
        <w:rPr>
          <w:vertAlign w:val="superscript"/>
        </w:rPr>
        <w:t>b</w:t>
      </w:r>
      <w:r>
        <w:rPr>
          <w:vertAlign w:val="superscript"/>
        </w:rPr>
        <w:t xml:space="preserve"> </w:t>
      </w:r>
      <w:r w:rsidRPr="00E064DB">
        <w:t>Department of Pharmaceutics, Ernest Mario School of Pharmacy, Rutgers, The State University of New Jersey, Piscataway, NJ 08854, USA</w:t>
      </w:r>
    </w:p>
    <w:p w14:paraId="156CF9A6" w14:textId="77777777" w:rsidR="009B09D2" w:rsidRDefault="009B09D2" w:rsidP="009B09D2">
      <w:pPr>
        <w:spacing w:line="360" w:lineRule="auto"/>
        <w:ind w:firstLine="0"/>
        <w:jc w:val="both"/>
      </w:pPr>
      <w:r>
        <w:rPr>
          <w:vertAlign w:val="superscript"/>
        </w:rPr>
        <w:t xml:space="preserve">c </w:t>
      </w:r>
      <w:r>
        <w:t>Department of Chemical Biology</w:t>
      </w:r>
      <w:r w:rsidRPr="00E064DB">
        <w:t>, Ernest Mario School of Pharmacy, Rutgers, The State University of New Jersey, Piscataway, NJ 08854, USA</w:t>
      </w:r>
    </w:p>
    <w:p w14:paraId="10B214FF" w14:textId="77777777" w:rsidR="009B09D2" w:rsidRDefault="009B09D2" w:rsidP="009B09D2">
      <w:pPr>
        <w:spacing w:line="360" w:lineRule="auto"/>
        <w:jc w:val="both"/>
      </w:pPr>
    </w:p>
    <w:p w14:paraId="1ADC3D40" w14:textId="77777777" w:rsidR="009B09D2" w:rsidRDefault="009B09D2" w:rsidP="009B09D2">
      <w:pPr>
        <w:spacing w:line="360" w:lineRule="auto"/>
        <w:ind w:firstLine="0"/>
        <w:jc w:val="both"/>
        <w:rPr>
          <w:shd w:val="clear" w:color="auto" w:fill="FFFFFF"/>
        </w:rPr>
      </w:pPr>
      <w:r>
        <w:rPr>
          <w:shd w:val="clear" w:color="auto" w:fill="FFFFFF"/>
        </w:rPr>
        <w:t>Yuqing Yang and Davit Sargsyan contributed equally to this work.</w:t>
      </w:r>
    </w:p>
    <w:p w14:paraId="0E268616" w14:textId="77777777" w:rsidR="009B09D2" w:rsidRPr="00C77E2D" w:rsidRDefault="009B09D2" w:rsidP="009B09D2">
      <w:pPr>
        <w:spacing w:line="360" w:lineRule="auto"/>
        <w:jc w:val="both"/>
      </w:pPr>
    </w:p>
    <w:p w14:paraId="76F2B88E" w14:textId="77777777" w:rsidR="009B09D2" w:rsidRPr="00E064DB" w:rsidRDefault="009B09D2" w:rsidP="009B09D2">
      <w:pPr>
        <w:spacing w:line="360" w:lineRule="auto"/>
        <w:ind w:firstLine="0"/>
        <w:jc w:val="both"/>
      </w:pPr>
      <w:r w:rsidRPr="00E064DB">
        <w:rPr>
          <w:vertAlign w:val="superscript"/>
        </w:rPr>
        <w:t>*</w:t>
      </w:r>
      <w:r>
        <w:rPr>
          <w:vertAlign w:val="superscript"/>
        </w:rPr>
        <w:t xml:space="preserve"> </w:t>
      </w:r>
      <w:r w:rsidRPr="00E064DB">
        <w:t>Correspondence should be addressed to:</w:t>
      </w:r>
    </w:p>
    <w:p w14:paraId="589F1320" w14:textId="77777777" w:rsidR="009B09D2" w:rsidRPr="00E064DB" w:rsidRDefault="009B09D2" w:rsidP="009B09D2">
      <w:pPr>
        <w:spacing w:line="360" w:lineRule="auto"/>
        <w:ind w:firstLine="0"/>
        <w:jc w:val="both"/>
      </w:pPr>
      <w:r w:rsidRPr="00E064DB">
        <w:t>Professor Ah-Ng Tony Kong</w:t>
      </w:r>
    </w:p>
    <w:p w14:paraId="69AD900F" w14:textId="77777777" w:rsidR="009B09D2" w:rsidRPr="00E064DB" w:rsidRDefault="009B09D2" w:rsidP="009B09D2">
      <w:pPr>
        <w:spacing w:line="360" w:lineRule="auto"/>
        <w:ind w:firstLine="0"/>
        <w:jc w:val="both"/>
      </w:pPr>
      <w:r w:rsidRPr="00E064DB">
        <w:t>Rutgers, the State University of New Jersey</w:t>
      </w:r>
    </w:p>
    <w:p w14:paraId="427C7CB2" w14:textId="77777777" w:rsidR="009B09D2" w:rsidRPr="00E064DB" w:rsidRDefault="009B09D2" w:rsidP="009B09D2">
      <w:pPr>
        <w:spacing w:line="360" w:lineRule="auto"/>
        <w:ind w:firstLine="0"/>
        <w:jc w:val="both"/>
      </w:pPr>
      <w:r w:rsidRPr="00E064DB">
        <w:t>Ernest Mario School of Pharmacy, Room 228</w:t>
      </w:r>
    </w:p>
    <w:p w14:paraId="3CC88C0F" w14:textId="77777777" w:rsidR="009B09D2" w:rsidRPr="00E064DB" w:rsidRDefault="009B09D2" w:rsidP="009B09D2">
      <w:pPr>
        <w:spacing w:line="360" w:lineRule="auto"/>
        <w:ind w:firstLine="0"/>
        <w:jc w:val="both"/>
      </w:pPr>
      <w:r w:rsidRPr="00E064DB">
        <w:t>160 Frelinghuysen Road, Piscataway, NJ 08854</w:t>
      </w:r>
    </w:p>
    <w:p w14:paraId="74B1FBA7" w14:textId="77777777" w:rsidR="009B09D2" w:rsidRPr="00E064DB" w:rsidRDefault="009B09D2" w:rsidP="009B09D2">
      <w:pPr>
        <w:spacing w:line="360" w:lineRule="auto"/>
        <w:ind w:firstLine="0"/>
        <w:jc w:val="both"/>
      </w:pPr>
      <w:r w:rsidRPr="00E064DB">
        <w:t>Phone: +1-884-445-6369/8</w:t>
      </w:r>
    </w:p>
    <w:p w14:paraId="6B103E8F" w14:textId="77777777" w:rsidR="009B09D2" w:rsidRPr="00E064DB" w:rsidRDefault="009B09D2" w:rsidP="009B09D2">
      <w:pPr>
        <w:spacing w:line="360" w:lineRule="auto"/>
        <w:ind w:firstLine="0"/>
        <w:jc w:val="both"/>
      </w:pPr>
      <w:r w:rsidRPr="00E064DB">
        <w:t>Fax: +1 732 445 3134</w:t>
      </w:r>
    </w:p>
    <w:p w14:paraId="693CEEC1" w14:textId="77777777" w:rsidR="009B09D2" w:rsidRDefault="009B09D2" w:rsidP="009B09D2">
      <w:pPr>
        <w:spacing w:line="360" w:lineRule="auto"/>
        <w:ind w:firstLine="0"/>
        <w:jc w:val="both"/>
      </w:pPr>
      <w:r w:rsidRPr="00E064DB">
        <w:t xml:space="preserve">Email: </w:t>
      </w:r>
      <w:hyperlink r:id="rId12" w:history="1">
        <w:r w:rsidRPr="00E064DB">
          <w:t>kongt@pharmacy.rutgers.edu</w:t>
        </w:r>
      </w:hyperlink>
    </w:p>
    <w:p w14:paraId="61A05739" w14:textId="77777777" w:rsidR="009B09D2" w:rsidRDefault="009B09D2">
      <w:pPr>
        <w:spacing w:after="200" w:line="276" w:lineRule="auto"/>
        <w:ind w:firstLine="0"/>
        <w:rPr>
          <w:shd w:val="clear" w:color="auto" w:fill="FFFFFF"/>
        </w:rPr>
      </w:pPr>
    </w:p>
    <w:p w14:paraId="5F3F223C" w14:textId="77777777" w:rsidR="009B09D2" w:rsidRDefault="009B09D2">
      <w:pPr>
        <w:spacing w:after="200" w:line="276" w:lineRule="auto"/>
        <w:ind w:firstLine="0"/>
        <w:rPr>
          <w:shd w:val="clear" w:color="auto" w:fill="FFFFFF"/>
        </w:rPr>
      </w:pPr>
      <w:r>
        <w:rPr>
          <w:shd w:val="clear" w:color="auto" w:fill="FFFFFF"/>
        </w:rPr>
        <w:br w:type="page"/>
      </w:r>
    </w:p>
    <w:p w14:paraId="141153A8" w14:textId="77777777" w:rsidR="009B09D2" w:rsidRDefault="009B09D2">
      <w:pPr>
        <w:spacing w:after="200" w:line="276" w:lineRule="auto"/>
        <w:ind w:firstLine="0"/>
        <w:rPr>
          <w:shd w:val="clear" w:color="auto" w:fill="FFFFFF"/>
        </w:rPr>
      </w:pPr>
    </w:p>
    <w:p w14:paraId="77C3112B" w14:textId="77777777" w:rsidR="002F313D" w:rsidRDefault="002F313D" w:rsidP="002F313D">
      <w:pPr>
        <w:pStyle w:val="Heading1"/>
        <w:numPr>
          <w:ilvl w:val="0"/>
          <w:numId w:val="0"/>
        </w:numPr>
        <w:ind w:left="360" w:hanging="360"/>
      </w:pPr>
      <w:r w:rsidRPr="002E750C">
        <w:rPr>
          <w:highlight w:val="yellow"/>
        </w:rPr>
        <w:t>Abstract</w:t>
      </w:r>
    </w:p>
    <w:p w14:paraId="1176A738" w14:textId="77777777" w:rsidR="00AE0D7F" w:rsidRPr="009A4ADF" w:rsidRDefault="00DA3782" w:rsidP="00AE0D7F">
      <w:pPr>
        <w:jc w:val="both"/>
      </w:pPr>
      <w:r>
        <w:t>Exposure to UVB irradiation results in DNA damage and is responsible for non-melanoma skin cancers. Although the genetic mutation is well documented, the epi-mutation, the alteration in epigenetics, remains to be elucidated.</w:t>
      </w:r>
      <w:r w:rsidR="00012DAD">
        <w:t xml:space="preserve"> DNA methylation is a stable and heritable epigenetic change</w:t>
      </w:r>
      <w:del w:id="3" w:author="Anne Yuqing Yang" w:date="2018-12-02T21:32:00Z">
        <w:r w:rsidR="00012DAD" w:rsidDel="00CD20A7">
          <w:delText>s</w:delText>
        </w:r>
      </w:del>
      <w:r w:rsidR="00012DAD">
        <w:t xml:space="preserve"> in the control of gene expression.</w:t>
      </w:r>
      <w:r>
        <w:t xml:space="preserve"> </w:t>
      </w:r>
      <w:r w:rsidR="00CB63CD">
        <w:t xml:space="preserve">We adapted Methyl-seq, which was recently developed approach to identify a genome-wide DNA methylation, to profile the DNA methylation in collected specimens of ultraviolet B (UVB)-irradiated skin epidermis and non-melanoma skin cancers at different stages. </w:t>
      </w:r>
      <w:r w:rsidR="00831154">
        <w:t xml:space="preserve">We used the Agilent mouse </w:t>
      </w:r>
      <w:proofErr w:type="spellStart"/>
      <w:r w:rsidR="00831154">
        <w:t>SureSelect</w:t>
      </w:r>
      <w:proofErr w:type="spellEnd"/>
      <w:r w:rsidR="00831154">
        <w:t xml:space="preserve"> Methyl-seq method of bisulfite sequencing as th</w:t>
      </w:r>
      <w:r w:rsidR="000E2C58">
        <w:t xml:space="preserve">e single-ended for 75 bases and sequencing on the Illumina HiSeq2000. The majority of differentially methylated cytosines were observed were presented in introns, </w:t>
      </w:r>
      <w:r w:rsidR="008E14B0">
        <w:t>intragenic</w:t>
      </w:r>
      <w:r w:rsidR="000E2C58">
        <w:t xml:space="preserve"> regions, near CpG islands, and transcriptional enhancers</w:t>
      </w:r>
      <w:r w:rsidR="00997C1A">
        <w:t xml:space="preserve">, including </w:t>
      </w:r>
      <w:r w:rsidR="00745817">
        <w:t xml:space="preserve">genes involved in skin carcinogenesis that were not previously reported to be differentially methylated. </w:t>
      </w:r>
      <w:r w:rsidR="00997C1A">
        <w:t xml:space="preserve">We also identified </w:t>
      </w:r>
      <w:r w:rsidR="00997C1A">
        <w:rPr>
          <w:shd w:val="clear" w:color="auto" w:fill="FFFFFF"/>
        </w:rPr>
        <w:t>t</w:t>
      </w:r>
      <w:r w:rsidR="00997C1A" w:rsidRPr="00997C1A">
        <w:rPr>
          <w:shd w:val="clear" w:color="auto" w:fill="FFFFFF"/>
        </w:rPr>
        <w:t>ranscriptomic analysis</w:t>
      </w:r>
      <w:r w:rsidR="00997C1A">
        <w:rPr>
          <w:shd w:val="clear" w:color="auto" w:fill="FFFFFF"/>
        </w:rPr>
        <w:t xml:space="preserve"> using </w:t>
      </w:r>
      <w:commentRangeStart w:id="4"/>
      <w:r w:rsidR="00997C1A">
        <w:rPr>
          <w:shd w:val="clear" w:color="auto" w:fill="FFFFFF"/>
        </w:rPr>
        <w:t>RNA-seq</w:t>
      </w:r>
      <w:commentRangeEnd w:id="4"/>
      <w:r w:rsidR="00CD20A7">
        <w:rPr>
          <w:rStyle w:val="CommentReference"/>
        </w:rPr>
        <w:commentReference w:id="4"/>
      </w:r>
      <w:r w:rsidR="00AE0D7F">
        <w:rPr>
          <w:shd w:val="clear" w:color="auto" w:fill="FFFFFF"/>
        </w:rPr>
        <w:t>.</w:t>
      </w:r>
      <w:r w:rsidR="00AE0D7F">
        <w:t xml:space="preserve"> Overall, these studies provide profiles of methylation and transcriptomic changes in UVB-induced skin carcinogenesis.</w:t>
      </w:r>
    </w:p>
    <w:p w14:paraId="0FF9C7EB" w14:textId="77777777" w:rsidR="002F313D" w:rsidRDefault="002F313D" w:rsidP="002F313D">
      <w:pPr>
        <w:ind w:firstLine="0"/>
      </w:pPr>
    </w:p>
    <w:p w14:paraId="7C773B2A" w14:textId="77777777" w:rsidR="002F313D" w:rsidRDefault="002F313D" w:rsidP="002F313D">
      <w:pPr>
        <w:pStyle w:val="Heading1"/>
        <w:numPr>
          <w:ilvl w:val="0"/>
          <w:numId w:val="0"/>
        </w:numPr>
        <w:ind w:left="360" w:hanging="360"/>
      </w:pPr>
      <w:r>
        <w:t>Keywords</w:t>
      </w:r>
    </w:p>
    <w:p w14:paraId="0525AE53" w14:textId="77777777" w:rsidR="002F313D" w:rsidRDefault="002F313D" w:rsidP="002F313D">
      <w:pPr>
        <w:ind w:firstLine="0"/>
      </w:pPr>
      <w:r>
        <w:t xml:space="preserve">Non-melanoma skin cancer, </w:t>
      </w:r>
      <w:r w:rsidR="0038517B">
        <w:t xml:space="preserve">DNA methylation, </w:t>
      </w:r>
      <w:r w:rsidR="00997C1A">
        <w:t xml:space="preserve">RNA-seq, </w:t>
      </w:r>
      <w:r w:rsidR="00467ADB">
        <w:t>Methyl</w:t>
      </w:r>
      <w:r>
        <w:t xml:space="preserve">-seq, </w:t>
      </w:r>
      <w:r w:rsidR="002009A3">
        <w:t>ultraviolet-B</w:t>
      </w:r>
      <w:r w:rsidR="00BD6432">
        <w:t xml:space="preserve"> (UVB)</w:t>
      </w:r>
    </w:p>
    <w:p w14:paraId="119D6791" w14:textId="77777777" w:rsidR="002F313D" w:rsidRDefault="002F313D" w:rsidP="002F313D">
      <w:pPr>
        <w:ind w:firstLine="0"/>
      </w:pPr>
    </w:p>
    <w:p w14:paraId="5E9AEF1B" w14:textId="77777777" w:rsidR="002F313D" w:rsidRPr="00E473AD" w:rsidRDefault="002F313D" w:rsidP="002F313D">
      <w:pPr>
        <w:pStyle w:val="Heading1"/>
      </w:pPr>
      <w:r w:rsidRPr="00E473AD">
        <w:t>Introduction</w:t>
      </w:r>
      <w:bookmarkEnd w:id="0"/>
    </w:p>
    <w:p w14:paraId="78D3B8F2" w14:textId="77777777" w:rsidR="00245346" w:rsidRPr="009A4ADF" w:rsidRDefault="00245346" w:rsidP="00245346">
      <w:r w:rsidRPr="009A4ADF">
        <w:t xml:space="preserve">Exposure to ultraviolet </w:t>
      </w:r>
      <w:r w:rsidRPr="009A4ADF">
        <w:rPr>
          <w:rFonts w:hint="eastAsia"/>
        </w:rPr>
        <w:t>B</w:t>
      </w:r>
      <w:r w:rsidRPr="009A4ADF">
        <w:t xml:space="preserve"> (UVB) is one of the major causative factors for NMSCs. Long-term exposure to UVB radiation induces inflammation, oxidative stress, DNA </w:t>
      </w:r>
      <w:r w:rsidRPr="009A4ADF">
        <w:rPr>
          <w:noProof/>
        </w:rPr>
        <w:t>mutation,</w:t>
      </w:r>
      <w:r w:rsidRPr="009A4ADF">
        <w:t xml:space="preserve"> and damage, which are involved in initiation, promotion and progression of NMSCs </w:t>
      </w:r>
      <w:r w:rsidRPr="009A4ADF">
        <w:fldChar w:fldCharType="begin"/>
      </w:r>
      <w:r>
        <w:instrText xml:space="preserve"> ADDIN EN.CITE &lt;EndNote&gt;&lt;Cite&gt;&lt;Author&gt;Katiyar&lt;/Author&gt;&lt;Year&gt;2000&lt;/Year&gt;&lt;RecNum&gt;167085&lt;/RecNum&gt;&lt;DisplayText&gt;(1)&lt;/DisplayText&gt;&lt;record&gt;&lt;rec-number&gt;167085&lt;/rec-number&gt;&lt;foreign-keys&gt;&lt;key app="EN" db-id="xswsasf0axxxvbexawbv9z2ivr2ddda5ettx" timestamp="1497626774"&gt;167085&lt;/key&gt;&lt;/foreign-keys&gt;&lt;ref-type name="Journal Article"&gt;17&lt;/ref-type&gt;&lt;contributors&gt;&lt;authors&gt;&lt;author&gt;Katiyar, S. K.&lt;/author&gt;&lt;author&gt;Matsui, M. S.&lt;/author&gt;&lt;author&gt;Mukhtar, H.&lt;/author&gt;&lt;/authors&gt;&lt;/contributors&gt;&lt;auth-address&gt;Department of Dermatology, Case Western Reserve University, 11100 Euclid Avenue, Cleveland, OH 44106-5028, USA. sxk32@po.cwru.edu&lt;/auth-address&gt;&lt;titles&gt;&lt;title&gt;Kinetics of UV light-induced cyclobutane pyrimidine dimers in human skin in vivo: an immunohistochemical analysis of both epidermis and dermis&lt;/title&gt;&lt;secondary-title&gt;Photochem Photobiol&lt;/secondary-title&gt;&lt;/titles&gt;&lt;periodical&gt;&lt;full-title&gt;Photochem Photobiol&lt;/full-title&gt;&lt;abbr-1&gt;Photochemistry and photobiology&lt;/abbr-1&gt;&lt;/periodical&gt;&lt;pages&gt;788-93&lt;/pages&gt;&lt;volume&gt;72&lt;/volume&gt;&lt;number&gt;6&lt;/number&gt;&lt;keywords&gt;&lt;keyword&gt;Immunohistochemistry&lt;/keyword&gt;&lt;keyword&gt;Kinetics&lt;/keyword&gt;&lt;keyword&gt;Pyrimidine Dimers/*biosynthesis&lt;/keyword&gt;&lt;keyword&gt;Skin/metabolism/*radiation effects&lt;/keyword&gt;&lt;keyword&gt;*Ultraviolet Rays&lt;/keyword&gt;&lt;/keywords&gt;&lt;dates&gt;&lt;year&gt;2000&lt;/year&gt;&lt;pub-dates&gt;&lt;date&gt;Dec&lt;/date&gt;&lt;/pub-dates&gt;&lt;/dates&gt;&lt;isbn&gt;0031-8655 (Print)&amp;#xD;0031-8655 (Linking)&lt;/isbn&gt;&lt;accession-num&gt;11140267&lt;/accession-num&gt;&lt;urls&gt;&lt;related-urls&gt;&lt;url&gt;https://www.ncbi.nlm.nih.gov/pubmed/11140267&lt;/url&gt;&lt;/related-urls&gt;&lt;/urls&gt;&lt;/record&gt;&lt;/Cite&gt;&lt;/EndNote&gt;</w:instrText>
      </w:r>
      <w:r w:rsidRPr="009A4ADF">
        <w:fldChar w:fldCharType="separate"/>
      </w:r>
      <w:r>
        <w:rPr>
          <w:noProof/>
        </w:rPr>
        <w:t>(1)</w:t>
      </w:r>
      <w:r w:rsidRPr="009A4ADF">
        <w:fldChar w:fldCharType="end"/>
      </w:r>
      <w:r w:rsidRPr="009A4ADF">
        <w:t xml:space="preserve">. The </w:t>
      </w:r>
      <w:r w:rsidRPr="009A4ADF">
        <w:rPr>
          <w:noProof/>
        </w:rPr>
        <w:t>early</w:t>
      </w:r>
      <w:r w:rsidRPr="009A4ADF">
        <w:t xml:space="preserve"> UV-</w:t>
      </w:r>
      <w:r w:rsidRPr="009A4ADF">
        <w:lastRenderedPageBreak/>
        <w:t xml:space="preserve">exposure induces inflammatory responses with the increased blood flow, vascular permeability, expression of cyclooxygenases-2 (COX-2), and production of prostaglandin (PG) metabolites </w:t>
      </w:r>
      <w:r w:rsidRPr="009A4ADF">
        <w:fldChar w:fldCharType="begin"/>
      </w:r>
      <w:r>
        <w:instrText xml:space="preserve"> ADDIN EN.CITE &lt;EndNote&gt;&lt;Cite&gt;&lt;Author&gt;Mukhtar&lt;/Author&gt;&lt;Year&gt;1996&lt;/Year&gt;&lt;RecNum&gt;167091&lt;/RecNum&gt;&lt;DisplayText&gt;(2)&lt;/DisplayText&gt;&lt;record&gt;&lt;rec-number&gt;167091&lt;/rec-number&gt;&lt;foreign-keys&gt;&lt;key app="EN" db-id="xswsasf0axxxvbexawbv9z2ivr2ddda5ettx" timestamp="1497627352"&gt;167091&lt;/key&gt;&lt;/foreign-keys&gt;&lt;ref-type name="Journal Article"&gt;17&lt;/ref-type&gt;&lt;contributors&gt;&lt;authors&gt;&lt;author&gt;Mukhtar, H.&lt;/author&gt;&lt;author&gt;Elmets, C. A.&lt;/author&gt;&lt;/authors&gt;&lt;/contributors&gt;&lt;auth-address&gt;Department of Dermatology, Case Western Reserve University, Cleveland, OH, USA.&lt;/auth-address&gt;&lt;titles&gt;&lt;title&gt;Photocarcinogenesis: mechanisms, models and human health implications&lt;/title&gt;&lt;secondary-title&gt;Photochem Photobiol&lt;/secondary-title&gt;&lt;/titles&gt;&lt;periodical&gt;&lt;full-title&gt;Photochem Photobiol&lt;/full-title&gt;&lt;abbr-1&gt;Photochemistry and photobiology&lt;/abbr-1&gt;&lt;/periodical&gt;&lt;pages&gt;356-7&lt;/pages&gt;&lt;volume&gt;63&lt;/volume&gt;&lt;number&gt;4&lt;/number&gt;&lt;keywords&gt;&lt;keyword&gt;Animals&lt;/keyword&gt;&lt;keyword&gt;Cocarcinogenesis&lt;/keyword&gt;&lt;keyword&gt;Humans&lt;/keyword&gt;&lt;keyword&gt;Models, Biological&lt;/keyword&gt;&lt;keyword&gt;Neoplasms, Radiation-Induced/*etiology&lt;/keyword&gt;&lt;keyword&gt;Research&lt;/keyword&gt;&lt;keyword&gt;Skin Neoplasms/*etiology&lt;/keyword&gt;&lt;keyword&gt;Ultraviolet Rays/adverse effects&lt;/keyword&gt;&lt;/keywords&gt;&lt;dates&gt;&lt;year&gt;1996&lt;/year&gt;&lt;pub-dates&gt;&lt;date&gt;Apr&lt;/date&gt;&lt;/pub-dates&gt;&lt;/dates&gt;&lt;isbn&gt;0031-8655 (Print)&amp;#xD;0031-8655 (Linking)&lt;/isbn&gt;&lt;accession-num&gt;8934734&lt;/accession-num&gt;&lt;urls&gt;&lt;related-urls&gt;&lt;url&gt;https://www.ncbi.nlm.nih.gov/pubmed/8934734&lt;/url&gt;&lt;/related-urls&gt;&lt;/urls&gt;&lt;/record&gt;&lt;/Cite&gt;&lt;/EndNote&gt;</w:instrText>
      </w:r>
      <w:r w:rsidRPr="009A4ADF">
        <w:fldChar w:fldCharType="separate"/>
      </w:r>
      <w:r>
        <w:rPr>
          <w:noProof/>
        </w:rPr>
        <w:t>(2)</w:t>
      </w:r>
      <w:r w:rsidRPr="009A4ADF">
        <w:fldChar w:fldCharType="end"/>
      </w:r>
      <w:r w:rsidRPr="009A4ADF">
        <w:t xml:space="preserve">. UVB-induced inflammation </w:t>
      </w:r>
      <w:r w:rsidRPr="009A4ADF">
        <w:rPr>
          <w:noProof/>
        </w:rPr>
        <w:t xml:space="preserve">is </w:t>
      </w:r>
      <w:r w:rsidRPr="009A4ADF">
        <w:t xml:space="preserve">an important event in all three stages of NMSCs </w:t>
      </w:r>
      <w:r w:rsidRPr="009A4ADF">
        <w:fldChar w:fldCharType="begin"/>
      </w:r>
      <w:r>
        <w:instrText xml:space="preserve"> ADDIN EN.CITE &lt;EndNote&gt;&lt;Cite&gt;&lt;Author&gt;Mukhtar&lt;/Author&gt;&lt;Year&gt;1996&lt;/Year&gt;&lt;RecNum&gt;167091&lt;/RecNum&gt;&lt;DisplayText&gt;(2)&lt;/DisplayText&gt;&lt;record&gt;&lt;rec-number&gt;167091&lt;/rec-number&gt;&lt;foreign-keys&gt;&lt;key app="EN" db-id="xswsasf0axxxvbexawbv9z2ivr2ddda5ettx" timestamp="1497627352"&gt;167091&lt;/key&gt;&lt;/foreign-keys&gt;&lt;ref-type name="Journal Article"&gt;17&lt;/ref-type&gt;&lt;contributors&gt;&lt;authors&gt;&lt;author&gt;Mukhtar, H.&lt;/author&gt;&lt;author&gt;Elmets, C. A.&lt;/author&gt;&lt;/authors&gt;&lt;/contributors&gt;&lt;auth-address&gt;Department of Dermatology, Case Western Reserve University, Cleveland, OH, USA.&lt;/auth-address&gt;&lt;titles&gt;&lt;title&gt;Photocarcinogenesis: mechanisms, models and human health implications&lt;/title&gt;&lt;secondary-title&gt;Photochem Photobiol&lt;/secondary-title&gt;&lt;/titles&gt;&lt;periodical&gt;&lt;full-title&gt;Photochem Photobiol&lt;/full-title&gt;&lt;abbr-1&gt;Photochemistry and photobiology&lt;/abbr-1&gt;&lt;/periodical&gt;&lt;pages&gt;356-7&lt;/pages&gt;&lt;volume&gt;63&lt;/volume&gt;&lt;number&gt;4&lt;/number&gt;&lt;keywords&gt;&lt;keyword&gt;Animals&lt;/keyword&gt;&lt;keyword&gt;Cocarcinogenesis&lt;/keyword&gt;&lt;keyword&gt;Humans&lt;/keyword&gt;&lt;keyword&gt;Models, Biological&lt;/keyword&gt;&lt;keyword&gt;Neoplasms, Radiation-Induced/*etiology&lt;/keyword&gt;&lt;keyword&gt;Research&lt;/keyword&gt;&lt;keyword&gt;Skin Neoplasms/*etiology&lt;/keyword&gt;&lt;keyword&gt;Ultraviolet Rays/adverse effects&lt;/keyword&gt;&lt;/keywords&gt;&lt;dates&gt;&lt;year&gt;1996&lt;/year&gt;&lt;pub-dates&gt;&lt;date&gt;Apr&lt;/date&gt;&lt;/pub-dates&gt;&lt;/dates&gt;&lt;isbn&gt;0031-8655 (Print)&amp;#xD;0031-8655 (Linking)&lt;/isbn&gt;&lt;accession-num&gt;8934734&lt;/accession-num&gt;&lt;urls&gt;&lt;related-urls&gt;&lt;url&gt;https://www.ncbi.nlm.nih.gov/pubmed/8934734&lt;/url&gt;&lt;/related-urls&gt;&lt;/urls&gt;&lt;/record&gt;&lt;/Cite&gt;&lt;/EndNote&gt;</w:instrText>
      </w:r>
      <w:r w:rsidRPr="009A4ADF">
        <w:fldChar w:fldCharType="separate"/>
      </w:r>
      <w:r>
        <w:rPr>
          <w:noProof/>
        </w:rPr>
        <w:t>(2)</w:t>
      </w:r>
      <w:r w:rsidRPr="009A4ADF">
        <w:fldChar w:fldCharType="end"/>
      </w:r>
      <w:r w:rsidRPr="009A4ADF">
        <w:t xml:space="preserve">, showing the importance of controlling the UVB-induced inflammation to prevent the skin cancer </w:t>
      </w:r>
      <w:r w:rsidRPr="009A4ADF">
        <w:rPr>
          <w:noProof/>
        </w:rPr>
        <w:t>risk.</w:t>
      </w:r>
      <w:r w:rsidRPr="009A4ADF">
        <w:t xml:space="preserve"> </w:t>
      </w:r>
    </w:p>
    <w:p w14:paraId="6D6B0975" w14:textId="77777777" w:rsidR="00ED476F" w:rsidRDefault="003458E7" w:rsidP="002F313D">
      <w:r>
        <w:t>DNA methylation can be altered by environmental influences and provides a mechanism to affect the phenotypes in skin</w:t>
      </w:r>
      <w:r w:rsidR="00BF6D29">
        <w:t xml:space="preserve"> aging and cancer; the role of methylation as a molecular link between aging and cancer</w:t>
      </w:r>
      <w:r>
        <w:t xml:space="preserve"> </w:t>
      </w:r>
      <w:r w:rsidR="00BF6D29">
        <w:t>is complex and remained to be elucidated</w:t>
      </w:r>
      <w:r w:rsidR="00954287">
        <w:t xml:space="preserve"> </w:t>
      </w:r>
      <w:r w:rsidR="00954287">
        <w:fldChar w:fldCharType="begin"/>
      </w:r>
      <w:r w:rsidR="00245346">
        <w:instrText xml:space="preserve"> ADDIN EN.CITE &lt;EndNote&gt;&lt;Cite&gt;&lt;Author&gt;Perez&lt;/Author&gt;&lt;Year&gt;2018&lt;/Year&gt;&lt;RecNum&gt;113&lt;/RecNum&gt;&lt;DisplayText&gt;(3)&lt;/DisplayText&gt;&lt;record&gt;&lt;rec-number&gt;113&lt;/rec-number&gt;&lt;foreign-keys&gt;&lt;key app="EN" db-id="ewsrx955yzz0s4ea0pgped2b52pd5ffspw0w" timestamp="1521745233"&gt;113&lt;/key&gt;&lt;/foreign-keys&gt;&lt;ref-type name="Journal Article"&gt;17&lt;/ref-type&gt;&lt;contributors&gt;&lt;authors&gt;&lt;author&gt;Perez, R. F.&lt;/author&gt;&lt;author&gt;Tejedor, J. R.&lt;/author&gt;&lt;author&gt;Bayon, G. F.&lt;/author&gt;&lt;author&gt;Fernandez, A. F.&lt;/author&gt;&lt;author&gt;Fraga, M. F.&lt;/author&gt;&lt;/authors&gt;&lt;/contributors&gt;&lt;auth-address&gt;Nanomedicine Group, Nanomaterials and Nanotechnology Research Center (CINN-CSIC), Universidad de Oviedo, El Entrego, Asturias, Spain.&amp;#xD;Cancer Epigenetics Laboratory, Institute of Oncology of Asturias (IUOPA), Hospital Universitario Central de Asturias (HUCA), Universidad de Oviedo, Oviedo, Asturias, Spain.&amp;#xD;Cancer Epigenetics Laboratory, Fundacion para la Investigacion Biosanitaria de Asturias (FINBA), Instituto de Investigacion Sanitaria del Principado de Asturias (ISPA), Oviedo, Asturias, Spain.&lt;/auth-address&gt;&lt;titles&gt;&lt;title&gt;Distinct chromatin signatures of DNA hypomethylation in aging and cancer&lt;/title&gt;&lt;secondary-title&gt;Aging Cell&lt;/secondary-title&gt;&lt;/titles&gt;&lt;periodical&gt;&lt;full-title&gt;Aging Cell&lt;/full-title&gt;&lt;/periodical&gt;&lt;keywords&gt;&lt;keyword&gt;DNA methylation&lt;/keyword&gt;&lt;keyword&gt;aging&lt;/keyword&gt;&lt;keyword&gt;cancer&lt;/keyword&gt;&lt;keyword&gt;chromatin&lt;/keyword&gt;&lt;keyword&gt;epigenetics&lt;/keyword&gt;&lt;keyword&gt;histone modification&lt;/keyword&gt;&lt;/keywords&gt;&lt;dates&gt;&lt;year&gt;2018&lt;/year&gt;&lt;pub-dates&gt;&lt;date&gt;Mar 5&lt;/date&gt;&lt;/pub-dates&gt;&lt;/dates&gt;&lt;isbn&gt;1474-9726 (Electronic)&amp;#xD;1474-9718 (Linking)&lt;/isbn&gt;&lt;accession-num&gt;29504244&lt;/accession-num&gt;&lt;urls&gt;&lt;related-urls&gt;&lt;url&gt;https://www.ncbi.nlm.nih.gov/pubmed/29504244&lt;/url&gt;&lt;/related-urls&gt;&lt;/urls&gt;&lt;electronic-resource-num&gt;10.1111/acel.12744&lt;/electronic-resource-num&gt;&lt;/record&gt;&lt;/Cite&gt;&lt;/EndNote&gt;</w:instrText>
      </w:r>
      <w:r w:rsidR="00954287">
        <w:fldChar w:fldCharType="separate"/>
      </w:r>
      <w:r w:rsidR="00245346">
        <w:rPr>
          <w:noProof/>
        </w:rPr>
        <w:t>(3)</w:t>
      </w:r>
      <w:r w:rsidR="00954287">
        <w:fldChar w:fldCharType="end"/>
      </w:r>
      <w:r w:rsidR="00BF6D29">
        <w:t xml:space="preserve">. </w:t>
      </w:r>
      <w:r w:rsidR="004F45F7">
        <w:t xml:space="preserve">Currently, there are a few approached commonly used with the next-generation sequencing platforms to profile the genome-wide DNA methylation. We have previous applied protein-affinity enrichment of methylated regions in two selected representative carcinogenesis models </w:t>
      </w:r>
      <w:r w:rsidR="004F45F7">
        <w:fldChar w:fldCharType="begin">
          <w:fldData xml:space="preserve">PEVuZE5vdGU+PENpdGU+PEF1dGhvcj5ZYW5nPC9BdXRob3I+PFllYXI+MjAxNDwvWWVhcj48UmVj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</w:fldData>
        </w:fldChar>
      </w:r>
      <w:r w:rsidR="00245346">
        <w:instrText xml:space="preserve"> ADDIN EN.CITE </w:instrText>
      </w:r>
      <w:r w:rsidR="00245346">
        <w:fldChar w:fldCharType="begin">
          <w:fldData xml:space="preserve">PEVuZE5vdGU+PENpdGU+PEF1dGhvcj5ZYW5nPC9BdXRob3I+PFllYXI+MjAxNDwvWWVhcj48UmVj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</w:fldData>
        </w:fldChar>
      </w:r>
      <w:r w:rsidR="00245346">
        <w:instrText xml:space="preserve"> ADDIN EN.CITE.DATA </w:instrText>
      </w:r>
      <w:r w:rsidR="00245346">
        <w:fldChar w:fldCharType="end"/>
      </w:r>
      <w:r w:rsidR="004F45F7">
        <w:fldChar w:fldCharType="separate"/>
      </w:r>
      <w:r w:rsidR="00245346">
        <w:rPr>
          <w:noProof/>
        </w:rPr>
        <w:t>(4)</w:t>
      </w:r>
      <w:r w:rsidR="004F45F7">
        <w:fldChar w:fldCharType="end"/>
      </w:r>
      <w:r w:rsidR="00A26344">
        <w:t xml:space="preserve">. This method reports the </w:t>
      </w:r>
      <w:r w:rsidR="00D177EF">
        <w:t xml:space="preserve">varying enrichment CpG density but not show the base-pair resolution of methylated </w:t>
      </w:r>
      <w:r w:rsidR="00DA2E94">
        <w:t>cytosine</w:t>
      </w:r>
      <w:r w:rsidR="00D177EF">
        <w:t xml:space="preserve"> </w:t>
      </w:r>
      <w:r w:rsidR="008910B7" w:rsidRPr="00245346">
        <w:fldChar w:fldCharType="begin">
          <w:fldData xml:space="preserve">PEVuZE5vdGU+PENpdGU+PEF1dGhvcj5IYXJyaXM8L0F1dGhvcj48WWVhcj4yMDEwPC9ZZWFyPjxS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</w:fldData>
        </w:fldChar>
      </w:r>
      <w:r w:rsidR="00245346" w:rsidRPr="00245346">
        <w:instrText xml:space="preserve"> ADDIN EN.CITE </w:instrText>
      </w:r>
      <w:r w:rsidR="00245346" w:rsidRPr="00245346">
        <w:fldChar w:fldCharType="begin">
          <w:fldData xml:space="preserve">PEVuZE5vdGU+PENpdGU+PEF1dGhvcj5IYXJyaXM8L0F1dGhvcj48WWVhcj4yMDEwPC9ZZWFyPjxS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</w:fldData>
        </w:fldChar>
      </w:r>
      <w:r w:rsidR="00245346" w:rsidRPr="00245346">
        <w:instrText xml:space="preserve"> ADDIN EN.CITE.DATA </w:instrText>
      </w:r>
      <w:r w:rsidR="00245346" w:rsidRPr="00245346">
        <w:fldChar w:fldCharType="end"/>
      </w:r>
      <w:r w:rsidR="008910B7" w:rsidRPr="00245346">
        <w:fldChar w:fldCharType="separate"/>
      </w:r>
      <w:r w:rsidR="00245346" w:rsidRPr="00245346">
        <w:rPr>
          <w:noProof/>
        </w:rPr>
        <w:t>(5, 6)</w:t>
      </w:r>
      <w:r w:rsidR="008910B7" w:rsidRPr="00245346">
        <w:fldChar w:fldCharType="end"/>
      </w:r>
      <w:r w:rsidR="00DA2E94" w:rsidRPr="00245346">
        <w:t>.</w:t>
      </w:r>
      <w:r w:rsidR="00907974">
        <w:t xml:space="preserve"> An unbiased method to detect methylated </w:t>
      </w:r>
      <w:proofErr w:type="spellStart"/>
      <w:r w:rsidR="00907974">
        <w:t>CpGs</w:t>
      </w:r>
      <w:proofErr w:type="spellEnd"/>
      <w:r w:rsidR="00907974">
        <w:t xml:space="preserve"> at base-pair resolution is whole genome bisulfite sequencing. However, 70% - 80% of the sequenced reads provide usef</w:t>
      </w:r>
      <w:r w:rsidR="008910B7">
        <w:t xml:space="preserve">ul DNA methylation information </w:t>
      </w:r>
      <w:r w:rsidR="008910B7">
        <w:fldChar w:fldCharType="begin">
          <w:fldData xml:space="preserve">PEVuZE5vdGU+PENpdGU+PEF1dGhvcj5HdWFuPC9BdXRob3I+PFllYXI+MjAxMzwvWWVhcj48UmVj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</w:fldData>
        </w:fldChar>
      </w:r>
      <w:r w:rsidR="00245346">
        <w:instrText xml:space="preserve"> ADDIN EN.CITE </w:instrText>
      </w:r>
      <w:r w:rsidR="00245346">
        <w:fldChar w:fldCharType="begin">
          <w:fldData xml:space="preserve">PEVuZE5vdGU+PENpdGU+PEF1dGhvcj5HdWFuPC9BdXRob3I+PFllYXI+MjAxMzwvWWVhcj48UmVj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</w:fldData>
        </w:fldChar>
      </w:r>
      <w:r w:rsidR="00245346">
        <w:instrText xml:space="preserve"> ADDIN EN.CITE.DATA </w:instrText>
      </w:r>
      <w:r w:rsidR="00245346">
        <w:fldChar w:fldCharType="end"/>
      </w:r>
      <w:r w:rsidR="008910B7">
        <w:fldChar w:fldCharType="separate"/>
      </w:r>
      <w:r w:rsidR="00245346">
        <w:rPr>
          <w:noProof/>
        </w:rPr>
        <w:t>(7)</w:t>
      </w:r>
      <w:r w:rsidR="008910B7">
        <w:fldChar w:fldCharType="end"/>
      </w:r>
      <w:r w:rsidR="00907974">
        <w:t xml:space="preserve">, and </w:t>
      </w:r>
      <w:r w:rsidR="00B1418B">
        <w:t xml:space="preserve">a more cost-effective method is to detect the methylation at base-pair resolution without bias of CpG dense and poor regions for the genome-wide DNA methylation. </w:t>
      </w:r>
      <w:r w:rsidR="007257D1">
        <w:t>This study describes the application of Methyl-Seq for the mouse methylome and it reliably detects</w:t>
      </w:r>
      <w:r w:rsidR="00B1418B">
        <w:t xml:space="preserve"> the DNA methylation in different stages of skin carcinogenesis. </w:t>
      </w:r>
      <w:r w:rsidR="00EB486C">
        <w:t>This study provide</w:t>
      </w:r>
      <w:r w:rsidR="0013225A">
        <w:t>s</w:t>
      </w:r>
      <w:r w:rsidR="00EB486C">
        <w:t xml:space="preserve"> the insights on UV-induced alterations in DNA methylation in understanding the genome-wide DNA methylation signatures in UVB-induced skin carcinogenesis mouse model. </w:t>
      </w:r>
    </w:p>
    <w:p w14:paraId="3E56BCEC" w14:textId="77777777" w:rsidR="002F313D" w:rsidRDefault="002F313D" w:rsidP="002F313D">
      <w:r w:rsidRPr="009A4ADF">
        <w:t xml:space="preserve">In this study, we used the UVB-induced skin cancer mouse models to examine the </w:t>
      </w:r>
      <w:r w:rsidR="008E7FD6">
        <w:t>transcriptomic</w:t>
      </w:r>
      <w:r w:rsidRPr="009A4ADF">
        <w:t xml:space="preserve"> and epigenomic changes during different stages of skin cancer from imitation, </w:t>
      </w:r>
      <w:r w:rsidRPr="009A4ADF">
        <w:rPr>
          <w:noProof/>
        </w:rPr>
        <w:t>promotion,</w:t>
      </w:r>
      <w:r w:rsidRPr="009A4ADF">
        <w:t xml:space="preserve"> to later progression. These studies contributed to </w:t>
      </w:r>
      <w:r w:rsidRPr="009A4ADF">
        <w:rPr>
          <w:rFonts w:hint="eastAsia"/>
        </w:rPr>
        <w:t>t</w:t>
      </w:r>
      <w:r w:rsidRPr="009A4ADF">
        <w:t xml:space="preserve">he development of a safe and </w:t>
      </w:r>
      <w:r w:rsidRPr="009A4ADF">
        <w:rPr>
          <w:noProof/>
        </w:rPr>
        <w:t>efficient</w:t>
      </w:r>
      <w:r w:rsidRPr="009A4ADF">
        <w:t xml:space="preserve"> </w:t>
      </w:r>
      <w:r w:rsidR="008E7FD6">
        <w:t>biomarkers</w:t>
      </w:r>
      <w:r w:rsidRPr="009A4ADF">
        <w:t xml:space="preserve"> </w:t>
      </w:r>
      <w:r w:rsidR="008E7FD6">
        <w:t>by</w:t>
      </w:r>
      <w:r w:rsidRPr="009A4ADF">
        <w:t xml:space="preserve"> natural phytochemicals </w:t>
      </w:r>
      <w:proofErr w:type="spellStart"/>
      <w:r w:rsidRPr="009A4ADF">
        <w:t>chemopreventive</w:t>
      </w:r>
      <w:proofErr w:type="spellEnd"/>
      <w:r w:rsidRPr="009A4ADF">
        <w:t xml:space="preserve"> compounds to prevent skin </w:t>
      </w:r>
      <w:r w:rsidRPr="009A4ADF">
        <w:lastRenderedPageBreak/>
        <w:t xml:space="preserve">cancers and to identify potential </w:t>
      </w:r>
      <w:r w:rsidR="00674C2B" w:rsidRPr="00674C2B">
        <w:t xml:space="preserve">transcriptomic and epigenomic </w:t>
      </w:r>
      <w:r w:rsidRPr="009A4ADF">
        <w:t>biomarkers during skin carcinogenesis to provide novel therapeutic strategies.</w:t>
      </w:r>
      <w:r w:rsidRPr="004320A0">
        <w:t xml:space="preserve"> </w:t>
      </w:r>
    </w:p>
    <w:p w14:paraId="209A8779" w14:textId="77777777" w:rsidR="002F313D" w:rsidRPr="00E473AD" w:rsidRDefault="002F313D" w:rsidP="002F313D">
      <w:pPr>
        <w:pStyle w:val="Heading1"/>
      </w:pPr>
      <w:bookmarkStart w:id="5" w:name="_Toc490083201"/>
      <w:r w:rsidRPr="00E473AD">
        <w:t>Materials and methods</w:t>
      </w:r>
      <w:bookmarkEnd w:id="5"/>
      <w:r w:rsidRPr="00E473AD">
        <w:t xml:space="preserve"> </w:t>
      </w:r>
      <w:bookmarkStart w:id="6" w:name="_Toc490083202"/>
    </w:p>
    <w:p w14:paraId="634BE959" w14:textId="77777777" w:rsidR="002F313D" w:rsidRPr="003864FB" w:rsidRDefault="002F313D" w:rsidP="002F313D">
      <w:pPr>
        <w:pStyle w:val="Heading2"/>
      </w:pPr>
      <w:r w:rsidRPr="003864FB">
        <w:t>Chemicals and reagents</w:t>
      </w:r>
      <w:bookmarkEnd w:id="6"/>
    </w:p>
    <w:p w14:paraId="7243E49B" w14:textId="77777777" w:rsidR="002F313D" w:rsidRDefault="002F313D" w:rsidP="002F313D">
      <w:pPr>
        <w:jc w:val="both"/>
        <w:rPr>
          <w:rFonts w:eastAsia="MS Mincho"/>
        </w:rPr>
      </w:pPr>
      <w:r w:rsidRPr="009A4ADF">
        <w:t xml:space="preserve">Acetone (HPLC grade) and 10% phosphate-buffered formalin </w:t>
      </w:r>
      <w:r w:rsidRPr="009A4ADF">
        <w:rPr>
          <w:noProof/>
        </w:rPr>
        <w:t>were obtained</w:t>
      </w:r>
      <w:r w:rsidRPr="009A4ADF">
        <w:t xml:space="preserve"> from Fisher Scientific (Hampton, NH, USA). </w:t>
      </w:r>
      <w:r w:rsidRPr="009A4ADF">
        <w:rPr>
          <w:noProof/>
        </w:rPr>
        <w:t xml:space="preserve">UV lamps that emit UVB (280 – 320 nm; 75-80% of total energy) and UVA (320-375 nm; 20-25% of total energy), as described in previous studies </w:t>
      </w:r>
      <w:r w:rsidRPr="009A4ADF">
        <w:rPr>
          <w:noProof/>
        </w:rPr>
        <w:fldChar w:fldCharType="begin">
          <w:fldData xml:space="preserve">PEVuZE5vdGU+PENpdGU+PEF1dGhvcj5Mb3U8L0F1dGhvcj48WWVhcj4yMDExPC9ZZWFyPjxSZWNO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</w:fldData>
        </w:fldChar>
      </w:r>
      <w:r w:rsidR="008910B7">
        <w:rPr>
          <w:noProof/>
        </w:rPr>
        <w:instrText xml:space="preserve"> ADDIN EN.CITE </w:instrText>
      </w:r>
      <w:r w:rsidR="008910B7">
        <w:rPr>
          <w:noProof/>
        </w:rPr>
        <w:fldChar w:fldCharType="begin">
          <w:fldData xml:space="preserve">PEVuZE5vdGU+PENpdGU+PEF1dGhvcj5Mb3U8L0F1dGhvcj48WWVhcj4yMDExPC9ZZWFyPjxSZWNO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</w:fldData>
        </w:fldChar>
      </w:r>
      <w:r w:rsidR="008910B7">
        <w:rPr>
          <w:noProof/>
        </w:rPr>
        <w:instrText xml:space="preserve"> ADDIN EN.CITE.DATA </w:instrText>
      </w:r>
      <w:r w:rsidR="008910B7">
        <w:rPr>
          <w:noProof/>
        </w:rPr>
      </w:r>
      <w:r w:rsidR="008910B7">
        <w:rPr>
          <w:noProof/>
        </w:rPr>
        <w:fldChar w:fldCharType="end"/>
      </w:r>
      <w:r w:rsidRPr="009A4ADF">
        <w:rPr>
          <w:noProof/>
        </w:rPr>
      </w:r>
      <w:r w:rsidRPr="009A4ADF">
        <w:rPr>
          <w:noProof/>
        </w:rPr>
        <w:fldChar w:fldCharType="separate"/>
      </w:r>
      <w:r w:rsidR="008910B7">
        <w:rPr>
          <w:noProof/>
        </w:rPr>
        <w:t>(12)</w:t>
      </w:r>
      <w:r w:rsidRPr="009A4ADF">
        <w:rPr>
          <w:noProof/>
        </w:rPr>
        <w:fldChar w:fldCharType="end"/>
      </w:r>
      <w:r w:rsidRPr="009A4ADF">
        <w:rPr>
          <w:noProof/>
        </w:rPr>
        <w:t>.</w:t>
      </w:r>
      <w:r w:rsidRPr="009A4ADF">
        <w:t xml:space="preserve"> </w:t>
      </w:r>
      <w:r w:rsidRPr="009A4ADF">
        <w:rPr>
          <w:rFonts w:eastAsia="MS Mincho"/>
        </w:rPr>
        <w:t>These UV lamps (FS72T12-UVB-HO; National Biological Corp., Twinsburg, OH, USA) emit little or no radiation &lt; 280 nm and &gt; 375 nm. The lamps emit UVB (280-320 nm; 75-80% of total energy) and UVA (320-375 nm; 20-25% of total energy),</w:t>
      </w:r>
      <w:r w:rsidRPr="009A4ADF">
        <w:t xml:space="preserve"> </w:t>
      </w:r>
      <w:r w:rsidRPr="009A4ADF">
        <w:rPr>
          <w:rFonts w:eastAsia="MS Mincho"/>
        </w:rPr>
        <w:t xml:space="preserve">as described in our previous studies </w:t>
      </w:r>
      <w:r w:rsidRPr="009A4ADF">
        <w:rPr>
          <w:rFonts w:eastAsia="MS Mincho"/>
        </w:rPr>
        <w:fldChar w:fldCharType="begin">
          <w:fldData xml:space="preserve">PEVuZE5vdGU+PENpdGU+PEF1dGhvcj5MdTwvQXV0aG9yPjxZZWFyPjE5OTk8L1llYXI+PFJlY051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</w:fldData>
        </w:fldChar>
      </w:r>
      <w:r w:rsidR="008910B7">
        <w:rPr>
          <w:rFonts w:eastAsia="MS Mincho"/>
        </w:rPr>
        <w:instrText xml:space="preserve"> ADDIN EN.CITE </w:instrText>
      </w:r>
      <w:r w:rsidR="008910B7">
        <w:rPr>
          <w:rFonts w:eastAsia="MS Mincho"/>
        </w:rPr>
        <w:fldChar w:fldCharType="begin">
          <w:fldData xml:space="preserve">PEVuZE5vdGU+PENpdGU+PEF1dGhvcj5MdTwvQXV0aG9yPjxZZWFyPjE5OTk8L1llYXI+PFJlY051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</w:fldData>
        </w:fldChar>
      </w:r>
      <w:r w:rsidR="008910B7">
        <w:rPr>
          <w:rFonts w:eastAsia="MS Mincho"/>
        </w:rPr>
        <w:instrText xml:space="preserve"> ADDIN EN.CITE.DATA </w:instrText>
      </w:r>
      <w:r w:rsidR="008910B7">
        <w:rPr>
          <w:rFonts w:eastAsia="MS Mincho"/>
        </w:rPr>
      </w:r>
      <w:r w:rsidR="008910B7">
        <w:rPr>
          <w:rFonts w:eastAsia="MS Mincho"/>
        </w:rPr>
        <w:fldChar w:fldCharType="end"/>
      </w:r>
      <w:r w:rsidRPr="009A4ADF">
        <w:rPr>
          <w:rFonts w:eastAsia="MS Mincho"/>
        </w:rPr>
      </w:r>
      <w:r w:rsidRPr="009A4ADF">
        <w:rPr>
          <w:rFonts w:eastAsia="MS Mincho"/>
        </w:rPr>
        <w:fldChar w:fldCharType="separate"/>
      </w:r>
      <w:r w:rsidR="008910B7">
        <w:rPr>
          <w:rFonts w:eastAsia="MS Mincho"/>
          <w:noProof/>
        </w:rPr>
        <w:t>(13, 14)</w:t>
      </w:r>
      <w:r w:rsidRPr="009A4ADF">
        <w:rPr>
          <w:rFonts w:eastAsia="MS Mincho"/>
        </w:rPr>
        <w:fldChar w:fldCharType="end"/>
      </w:r>
      <w:r w:rsidRPr="009A4ADF">
        <w:t xml:space="preserve">. </w:t>
      </w:r>
      <w:r w:rsidRPr="009A4ADF">
        <w:rPr>
          <w:rFonts w:eastAsia="MS Mincho"/>
        </w:rPr>
        <w:t>The dose of UVB was quantified using a UVB Spectra 305 dosimeter (</w:t>
      </w:r>
      <w:proofErr w:type="spellStart"/>
      <w:r w:rsidRPr="009A4ADF">
        <w:rPr>
          <w:rFonts w:eastAsia="MS Mincho"/>
        </w:rPr>
        <w:t>Daavlin</w:t>
      </w:r>
      <w:proofErr w:type="spellEnd"/>
      <w:r w:rsidRPr="009A4ADF">
        <w:rPr>
          <w:rFonts w:eastAsia="MS Mincho"/>
        </w:rPr>
        <w:t xml:space="preserve"> Co., Bryan, OH, USA). The radiation </w:t>
      </w:r>
      <w:r w:rsidRPr="009A4ADF">
        <w:rPr>
          <w:rFonts w:eastAsia="MS Mincho"/>
          <w:noProof/>
        </w:rPr>
        <w:t>was calibrated</w:t>
      </w:r>
      <w:r>
        <w:rPr>
          <w:rFonts w:eastAsia="MS Mincho"/>
        </w:rPr>
        <w:t xml:space="preserve"> with an IL-1700 research </w:t>
      </w:r>
      <w:r w:rsidRPr="009A4ADF">
        <w:rPr>
          <w:rFonts w:eastAsia="MS Mincho"/>
        </w:rPr>
        <w:t>radiometer/photometer from International Light Inc. (Newburyport, MA, USA).</w:t>
      </w:r>
    </w:p>
    <w:p w14:paraId="31A5F004" w14:textId="77777777" w:rsidR="00396057" w:rsidRDefault="00396057" w:rsidP="00CE63D7">
      <w:pPr>
        <w:pStyle w:val="Heading2"/>
      </w:pPr>
      <w:r w:rsidRPr="00CE63D7">
        <w:t>UV-induced skin carcinogenesis model</w:t>
      </w:r>
    </w:p>
    <w:p w14:paraId="45F59DE6" w14:textId="77777777" w:rsidR="00785311" w:rsidRDefault="00CE63D7" w:rsidP="00CE63D7">
      <w:pPr>
        <w:ind w:firstLine="180"/>
        <w:jc w:val="both"/>
      </w:pPr>
      <w:r w:rsidRPr="009E77E7">
        <w:t xml:space="preserve">The </w:t>
      </w:r>
      <w:r w:rsidR="008934AF">
        <w:t>UV-induced</w:t>
      </w:r>
      <w:r w:rsidRPr="009E77E7">
        <w:t xml:space="preserve"> model was generated as previously described </w:t>
      </w:r>
      <w:r w:rsidR="004D73FE">
        <w:fldChar w:fldCharType="begin">
          <w:fldData xml:space="preserve">PEVuZE5vdGU+PENpdGU+PEF1dGhvcj5MdTwvQXV0aG9yPjxZZWFyPjIwMDI8L1llYXI+PFJlY051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</w:fldData>
        </w:fldChar>
      </w:r>
      <w:r w:rsidR="004D73FE">
        <w:instrText xml:space="preserve"> ADDIN EN.CITE </w:instrText>
      </w:r>
      <w:r w:rsidR="004D73FE">
        <w:fldChar w:fldCharType="begin">
          <w:fldData xml:space="preserve">PEVuZE5vdGU+PENpdGU+PEF1dGhvcj5MdTwvQXV0aG9yPjxZZWFyPjIwMDI8L1llYXI+PFJlY051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</w:fldData>
        </w:fldChar>
      </w:r>
      <w:r w:rsidR="004D73FE">
        <w:instrText xml:space="preserve"> ADDIN EN.CITE.DATA </w:instrText>
      </w:r>
      <w:r w:rsidR="004D73FE">
        <w:fldChar w:fldCharType="end"/>
      </w:r>
      <w:r w:rsidR="004D73FE">
        <w:fldChar w:fldCharType="separate"/>
      </w:r>
      <w:r w:rsidR="004D73FE">
        <w:rPr>
          <w:noProof/>
        </w:rPr>
        <w:t>(15)</w:t>
      </w:r>
      <w:r w:rsidR="004D73FE">
        <w:fldChar w:fldCharType="end"/>
      </w:r>
      <w:r w:rsidR="004D73FE">
        <w:t xml:space="preserve"> </w:t>
      </w:r>
      <w:r w:rsidRPr="009E77E7">
        <w:t xml:space="preserve">and the procedure is presented in </w:t>
      </w:r>
      <w:r w:rsidRPr="009E3D60">
        <w:rPr>
          <w:highlight w:val="cyan"/>
        </w:rPr>
        <w:t>Figure 1</w:t>
      </w:r>
      <w:r w:rsidRPr="009E77E7">
        <w:t xml:space="preserve">. Mice were randomly assigned to three experimental groups and were </w:t>
      </w:r>
      <w:r w:rsidR="00103246">
        <w:t>topically applied from 7-8</w:t>
      </w:r>
      <w:r w:rsidRPr="009E77E7">
        <w:t xml:space="preserve"> weeks of age until the end of the experiment. </w:t>
      </w:r>
      <w:proofErr w:type="gramStart"/>
      <w:r w:rsidRPr="009E77E7">
        <w:t>All of</w:t>
      </w:r>
      <w:proofErr w:type="gramEnd"/>
      <w:r w:rsidRPr="009E77E7">
        <w:t xml:space="preserve"> the animals except those in the </w:t>
      </w:r>
      <w:r w:rsidR="00103246">
        <w:t>control group received UV-irradiation twice per week and fo</w:t>
      </w:r>
      <w:r w:rsidR="00824345">
        <w:t xml:space="preserve">llowed by one immediate </w:t>
      </w:r>
      <w:r w:rsidR="00391311">
        <w:t>topical</w:t>
      </w:r>
      <w:r w:rsidR="00824345">
        <w:t xml:space="preserve"> application of acetone</w:t>
      </w:r>
      <w:r w:rsidR="00391311">
        <w:t>,</w:t>
      </w:r>
      <w:r w:rsidR="00824345">
        <w:t xml:space="preserve"> the vehicle control</w:t>
      </w:r>
      <w:r w:rsidRPr="009E77E7">
        <w:t xml:space="preserve">. </w:t>
      </w:r>
    </w:p>
    <w:p w14:paraId="7AB74F3A" w14:textId="77777777" w:rsidR="00785311" w:rsidRPr="00CE63D7" w:rsidRDefault="00785311" w:rsidP="00CE63D7">
      <w:pPr>
        <w:ind w:firstLine="180"/>
        <w:jc w:val="both"/>
      </w:pPr>
      <w:r>
        <w:rPr>
          <w:rFonts w:eastAsia="Times New Roman"/>
        </w:rPr>
        <w:t xml:space="preserve">Female </w:t>
      </w:r>
      <w:r w:rsidRPr="003E1281">
        <w:t xml:space="preserve">SKH-1 hairless mice at the age of 6-week were randomly divided into five groups and the tattoo of mouse ID number was placed on a tail of each mouse. UVB-irradiation and topical application started at the mouse age of </w:t>
      </w:r>
      <w:r>
        <w:t>8-</w:t>
      </w:r>
      <w:r w:rsidRPr="003E1281">
        <w:t>week. Topical application of acetone (vehicle)</w:t>
      </w:r>
      <w:r w:rsidR="00391311">
        <w:t xml:space="preserve"> </w:t>
      </w:r>
      <w:r w:rsidRPr="003E1281">
        <w:t xml:space="preserve">at the </w:t>
      </w:r>
      <w:r w:rsidRPr="003E1281">
        <w:lastRenderedPageBreak/>
        <w:t xml:space="preserve">dorsal region was right after a single dose of UVB-irradiation at the strength of 60 </w:t>
      </w:r>
      <w:proofErr w:type="spellStart"/>
      <w:r w:rsidRPr="003E1281">
        <w:t>mJ</w:t>
      </w:r>
      <w:proofErr w:type="spellEnd"/>
      <w:r w:rsidRPr="003E1281">
        <w:t>/cm2, and at every following day. Two times of UVB-irradiation per weeks worked as both a tum</w:t>
      </w:r>
      <w:r>
        <w:t>or initiator and promoter</w:t>
      </w:r>
      <w:r w:rsidRPr="003E1281">
        <w:t xml:space="preserve">. The body weight of mice was monitored biweekly, and we found that it increased steadily </w:t>
      </w:r>
      <w:r>
        <w:t xml:space="preserve">with or without UVB-irradiation. </w:t>
      </w:r>
      <w:r w:rsidRPr="003E1281">
        <w:t>The health condition was monitored every three days, especially the skin condition including UVB-induced epidermal hyperplasia, and the actin</w:t>
      </w:r>
      <w:r>
        <w:t>ic keratosis as pre-cancers</w:t>
      </w:r>
      <w:r w:rsidRPr="003E1281">
        <w:t>.</w:t>
      </w:r>
    </w:p>
    <w:p w14:paraId="656759A1" w14:textId="77777777" w:rsidR="002F313D" w:rsidRPr="009A4ADF" w:rsidRDefault="002F313D" w:rsidP="002F313D">
      <w:pPr>
        <w:pStyle w:val="Heading2"/>
        <w:jc w:val="both"/>
      </w:pPr>
      <w:r w:rsidRPr="009A4ADF">
        <w:t xml:space="preserve">Animals </w:t>
      </w:r>
      <w:r>
        <w:t xml:space="preserve">and </w:t>
      </w:r>
      <w:r w:rsidR="00324E17">
        <w:t>sample preparation</w:t>
      </w:r>
    </w:p>
    <w:p w14:paraId="48E6758A" w14:textId="5CC2A402" w:rsidR="00785311" w:rsidRDefault="002F313D" w:rsidP="00785311">
      <w:r w:rsidRPr="009A4ADF">
        <w:t>Female SKH-1 hairless mice were purchased from Charles River Laboratories (</w:t>
      </w:r>
      <w:hyperlink r:id="rId13" w:history="1">
        <w:r w:rsidRPr="009A4ADF">
          <w:t>Wilmington, MA</w:t>
        </w:r>
      </w:hyperlink>
      <w:r w:rsidRPr="009A4ADF">
        <w:t xml:space="preserve">, USA), as described in previous studies </w:t>
      </w:r>
      <w:r w:rsidRPr="009A4ADF">
        <w:fldChar w:fldCharType="begin">
          <w:fldData xml:space="preserve">PEVuZE5vdGU+PENpdGU+PEF1dGhvcj5MdTwvQXV0aG9yPjxZZWFyPjIwMTE8L1llYXI+PFJlY051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</w:fldData>
        </w:fldChar>
      </w:r>
      <w:r w:rsidR="004D73FE">
        <w:instrText xml:space="preserve"> ADDIN EN.CITE </w:instrText>
      </w:r>
      <w:r w:rsidR="004D73FE">
        <w:fldChar w:fldCharType="begin">
          <w:fldData xml:space="preserve">PEVuZE5vdGU+PENpdGU+PEF1dGhvcj5MdTwvQXV0aG9yPjxZZWFyPjIwMTE8L1llYXI+PFJlY051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</w:fldData>
        </w:fldChar>
      </w:r>
      <w:r w:rsidR="004D73FE">
        <w:instrText xml:space="preserve"> ADDIN EN.CITE.DATA </w:instrText>
      </w:r>
      <w:r w:rsidR="004D73FE">
        <w:fldChar w:fldCharType="end"/>
      </w:r>
      <w:r w:rsidRPr="009A4ADF">
        <w:fldChar w:fldCharType="separate"/>
      </w:r>
      <w:r w:rsidR="004D73FE">
        <w:rPr>
          <w:noProof/>
        </w:rPr>
        <w:t>(16)</w:t>
      </w:r>
      <w:r w:rsidRPr="009A4ADF">
        <w:fldChar w:fldCharType="end"/>
      </w:r>
      <w:r w:rsidRPr="009A4ADF">
        <w:t>. Mice were housed at the Rutgers Animal Facility, maintained under 12 hours light and dark cycles, and provided ad libitum</w:t>
      </w:r>
      <w:r w:rsidRPr="009A4ADF" w:rsidDel="007E3397">
        <w:t xml:space="preserve"> </w:t>
      </w:r>
      <w:r w:rsidRPr="009A4ADF">
        <w:t xml:space="preserve">access to food and water. These mice were housed in the animal facility for at least one week before experiments. All animal procedures </w:t>
      </w:r>
      <w:r w:rsidRPr="009A4ADF">
        <w:rPr>
          <w:noProof/>
        </w:rPr>
        <w:t>were approved</w:t>
      </w:r>
      <w:r w:rsidRPr="009A4ADF">
        <w:t xml:space="preserve"> by the Institutional Animal Care and Use Committee (IACUCs). </w:t>
      </w:r>
      <w:r w:rsidR="00473457">
        <w:t>Mice were sacrificed followed by immediately extraction of skin epidermis. For Methyl-</w:t>
      </w:r>
      <w:proofErr w:type="gramStart"/>
      <w:r w:rsidR="00473457">
        <w:t xml:space="preserve">Seq </w:t>
      </w:r>
      <w:ins w:id="7" w:author="Anne Yuqing Yang" w:date="2018-12-02T21:39:00Z">
        <w:r w:rsidR="00F30B2F">
          <w:t xml:space="preserve"> an</w:t>
        </w:r>
      </w:ins>
      <w:ins w:id="8" w:author="Anne Yuqing Yang" w:date="2018-12-02T21:40:00Z">
        <w:r w:rsidR="00F30B2F">
          <w:t>d</w:t>
        </w:r>
        <w:proofErr w:type="gramEnd"/>
        <w:r w:rsidR="00F30B2F">
          <w:t xml:space="preserve"> RNA-seq </w:t>
        </w:r>
      </w:ins>
      <w:r w:rsidR="00473457">
        <w:t xml:space="preserve">experiments 2 biological replicates of these tissues were used. </w:t>
      </w:r>
      <w:commentRangeStart w:id="9"/>
      <w:r w:rsidR="00473457" w:rsidRPr="00F30B2F">
        <w:rPr>
          <w:color w:val="FF0000"/>
          <w:rPrChange w:id="10" w:author="Anne Yuqing Yang" w:date="2018-12-02T21:40:00Z">
            <w:rPr/>
          </w:rPrChange>
        </w:rPr>
        <w:t>For subsequent bisulfite-pyrosequencing or bisulfite-sanger sequencing validation, 2 identical specimens and another 4 biological replica</w:t>
      </w:r>
      <w:r w:rsidR="00A007A4" w:rsidRPr="00F30B2F">
        <w:rPr>
          <w:color w:val="FF0000"/>
          <w:rPrChange w:id="11" w:author="Anne Yuqing Yang" w:date="2018-12-02T21:40:00Z">
            <w:rPr/>
          </w:rPrChange>
        </w:rPr>
        <w:t>tes of these tissues were used.</w:t>
      </w:r>
      <w:r w:rsidR="00324E17" w:rsidRPr="00F30B2F">
        <w:rPr>
          <w:color w:val="FF0000"/>
          <w:rPrChange w:id="12" w:author="Anne Yuqing Yang" w:date="2018-12-02T21:40:00Z">
            <w:rPr/>
          </w:rPrChange>
        </w:rPr>
        <w:t xml:space="preserve"> </w:t>
      </w:r>
      <w:r w:rsidR="00A007A4" w:rsidRPr="00F30B2F">
        <w:rPr>
          <w:color w:val="FF0000"/>
          <w:rPrChange w:id="13" w:author="Anne Yuqing Yang" w:date="2018-12-02T21:40:00Z">
            <w:rPr/>
          </w:rPrChange>
        </w:rPr>
        <w:t>DNA extraction was performed using the DNA extraction kit (</w:t>
      </w:r>
      <w:r w:rsidR="004C174E" w:rsidRPr="00F30B2F">
        <w:rPr>
          <w:color w:val="FF0000"/>
          <w:rPrChange w:id="14" w:author="Anne Yuqing Yang" w:date="2018-12-02T21:40:00Z">
            <w:rPr/>
          </w:rPrChange>
        </w:rPr>
        <w:t xml:space="preserve">QIAGEN </w:t>
      </w:r>
      <w:r w:rsidR="00A007A4" w:rsidRPr="00F30B2F">
        <w:rPr>
          <w:color w:val="FF0000"/>
          <w:rPrChange w:id="15" w:author="Anne Yuqing Yang" w:date="2018-12-02T21:40:00Z">
            <w:rPr/>
          </w:rPrChange>
        </w:rPr>
        <w:t xml:space="preserve">Cat. No. </w:t>
      </w:r>
      <w:r w:rsidR="004C174E" w:rsidRPr="00F30B2F">
        <w:rPr>
          <w:color w:val="FF0000"/>
          <w:rPrChange w:id="16" w:author="Anne Yuqing Yang" w:date="2018-12-02T21:40:00Z">
            <w:rPr/>
          </w:rPrChange>
        </w:rPr>
        <w:t>80204</w:t>
      </w:r>
      <w:r w:rsidR="00A007A4" w:rsidRPr="00F30B2F">
        <w:rPr>
          <w:color w:val="FF0000"/>
          <w:rPrChange w:id="17" w:author="Anne Yuqing Yang" w:date="2018-12-02T21:40:00Z">
            <w:rPr/>
          </w:rPrChange>
        </w:rPr>
        <w:t>) as described in the manufacturer’</w:t>
      </w:r>
      <w:r w:rsidR="0083749E" w:rsidRPr="00F30B2F">
        <w:rPr>
          <w:color w:val="FF0000"/>
          <w:rPrChange w:id="18" w:author="Anne Yuqing Yang" w:date="2018-12-02T21:40:00Z">
            <w:rPr/>
          </w:rPrChange>
        </w:rPr>
        <w:t xml:space="preserve">s protocol and previously </w:t>
      </w:r>
      <w:r w:rsidR="0083749E" w:rsidRPr="00F30B2F">
        <w:rPr>
          <w:color w:val="FF0000"/>
          <w:rPrChange w:id="19" w:author="Anne Yuqing Yang" w:date="2018-12-02T21:40:00Z">
            <w:rPr/>
          </w:rPrChange>
        </w:rPr>
        <w:fldChar w:fldCharType="begin">
          <w:fldData xml:space="preserve">PEVuZE5vdGU+PENpdGU+PEF1dGhvcj5HdW88L0F1dGhvcj48WWVhcj4yMDE4PC9ZZWFyPjxSZWNO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</w:fldData>
        </w:fldChar>
      </w:r>
      <w:r w:rsidR="004D73FE" w:rsidRPr="00F30B2F">
        <w:rPr>
          <w:color w:val="FF0000"/>
          <w:rPrChange w:id="20" w:author="Anne Yuqing Yang" w:date="2018-12-02T21:40:00Z">
            <w:rPr/>
          </w:rPrChange>
        </w:rPr>
        <w:instrText xml:space="preserve"> ADDIN EN.CITE </w:instrText>
      </w:r>
      <w:r w:rsidR="004D73FE" w:rsidRPr="00F30B2F">
        <w:rPr>
          <w:color w:val="FF0000"/>
          <w:rPrChange w:id="21" w:author="Anne Yuqing Yang" w:date="2018-12-02T21:40:00Z">
            <w:rPr/>
          </w:rPrChange>
        </w:rPr>
        <w:fldChar w:fldCharType="begin">
          <w:fldData xml:space="preserve">PEVuZE5vdGU+PENpdGU+PEF1dGhvcj5HdW88L0F1dGhvcj48WWVhcj4yMDE4PC9ZZWFyPjxSZWNO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</w:fldData>
        </w:fldChar>
      </w:r>
      <w:r w:rsidR="004D73FE" w:rsidRPr="00F30B2F">
        <w:rPr>
          <w:color w:val="FF0000"/>
          <w:rPrChange w:id="22" w:author="Anne Yuqing Yang" w:date="2018-12-02T21:40:00Z">
            <w:rPr/>
          </w:rPrChange>
        </w:rPr>
        <w:instrText xml:space="preserve"> ADDIN EN.CITE.DATA </w:instrText>
      </w:r>
      <w:r w:rsidR="004D73FE" w:rsidRPr="00F30B2F">
        <w:rPr>
          <w:color w:val="FF0000"/>
          <w:rPrChange w:id="23" w:author="Anne Yuqing Yang" w:date="2018-12-02T21:40:00Z">
            <w:rPr/>
          </w:rPrChange>
        </w:rPr>
      </w:r>
      <w:r w:rsidR="004D73FE" w:rsidRPr="00F30B2F">
        <w:rPr>
          <w:color w:val="FF0000"/>
          <w:rPrChange w:id="24" w:author="Anne Yuqing Yang" w:date="2018-12-02T21:40:00Z">
            <w:rPr/>
          </w:rPrChange>
        </w:rPr>
        <w:fldChar w:fldCharType="end"/>
      </w:r>
      <w:r w:rsidR="0083749E" w:rsidRPr="00F30B2F">
        <w:rPr>
          <w:color w:val="FF0000"/>
          <w:rPrChange w:id="25" w:author="Anne Yuqing Yang" w:date="2018-12-02T21:40:00Z">
            <w:rPr/>
          </w:rPrChange>
        </w:rPr>
      </w:r>
      <w:r w:rsidR="0083749E" w:rsidRPr="00F30B2F">
        <w:rPr>
          <w:color w:val="FF0000"/>
          <w:rPrChange w:id="26" w:author="Anne Yuqing Yang" w:date="2018-12-02T21:40:00Z">
            <w:rPr/>
          </w:rPrChange>
        </w:rPr>
        <w:fldChar w:fldCharType="separate"/>
      </w:r>
      <w:r w:rsidR="004D73FE" w:rsidRPr="00F30B2F">
        <w:rPr>
          <w:noProof/>
          <w:color w:val="FF0000"/>
          <w:rPrChange w:id="27" w:author="Anne Yuqing Yang" w:date="2018-12-02T21:40:00Z">
            <w:rPr>
              <w:noProof/>
            </w:rPr>
          </w:rPrChange>
        </w:rPr>
        <w:t>(17)</w:t>
      </w:r>
      <w:r w:rsidR="0083749E" w:rsidRPr="00F30B2F">
        <w:rPr>
          <w:color w:val="FF0000"/>
          <w:rPrChange w:id="28" w:author="Anne Yuqing Yang" w:date="2018-12-02T21:40:00Z">
            <w:rPr/>
          </w:rPrChange>
        </w:rPr>
        <w:fldChar w:fldCharType="end"/>
      </w:r>
      <w:r w:rsidR="0083749E" w:rsidRPr="00F30B2F">
        <w:rPr>
          <w:color w:val="FF0000"/>
          <w:rPrChange w:id="29" w:author="Anne Yuqing Yang" w:date="2018-12-02T21:40:00Z">
            <w:rPr/>
          </w:rPrChange>
        </w:rPr>
        <w:t>.</w:t>
      </w:r>
      <w:commentRangeEnd w:id="9"/>
      <w:r w:rsidR="00F30B2F">
        <w:rPr>
          <w:rStyle w:val="CommentReference"/>
        </w:rPr>
        <w:commentReference w:id="9"/>
      </w:r>
    </w:p>
    <w:p w14:paraId="4C38193B" w14:textId="77777777" w:rsidR="00763FFB" w:rsidRPr="009E77E7" w:rsidRDefault="00763FFB" w:rsidP="00763FFB">
      <w:pPr>
        <w:pStyle w:val="Heading2"/>
      </w:pPr>
      <w:r w:rsidRPr="009E77E7">
        <w:t>Histopathological analysis</w:t>
      </w:r>
    </w:p>
    <w:p w14:paraId="1F2CCE11" w14:textId="77777777" w:rsidR="00763FFB" w:rsidRDefault="00763FFB" w:rsidP="00735DBA">
      <w:pPr>
        <w:ind w:firstLine="180"/>
        <w:jc w:val="both"/>
      </w:pPr>
      <w:r w:rsidRPr="009E77E7">
        <w:t xml:space="preserve">The histopathological analysis was performed as described previously </w:t>
      </w:r>
      <w:r w:rsidRPr="009E77E7">
        <w:fldChar w:fldCharType="begin">
          <w:fldData xml:space="preserve">PEVuZE5vdGU+PENpdGU+PEF1dGhvcj5HdW88L0F1dGhvcj48WWVhcj4yMDE2PC9ZZWFyPjxSZWNO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</w:fldData>
        </w:fldChar>
      </w:r>
      <w:r w:rsidR="004D73FE">
        <w:instrText xml:space="preserve"> ADDIN EN.CITE </w:instrText>
      </w:r>
      <w:r w:rsidR="004D73FE">
        <w:fldChar w:fldCharType="begin">
          <w:fldData xml:space="preserve">PEVuZE5vdGU+PENpdGU+PEF1dGhvcj5HdW88L0F1dGhvcj48WWVhcj4yMDE2PC9ZZWFyPjxSZWNO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</w:fldData>
        </w:fldChar>
      </w:r>
      <w:r w:rsidR="004D73FE">
        <w:instrText xml:space="preserve"> ADDIN EN.CITE.DATA </w:instrText>
      </w:r>
      <w:r w:rsidR="004D73FE">
        <w:fldChar w:fldCharType="end"/>
      </w:r>
      <w:r w:rsidRPr="009E77E7">
        <w:fldChar w:fldCharType="separate"/>
      </w:r>
      <w:r w:rsidR="004D73FE">
        <w:rPr>
          <w:noProof/>
        </w:rPr>
        <w:t>(18)</w:t>
      </w:r>
      <w:r w:rsidRPr="009E77E7">
        <w:fldChar w:fldCharType="end"/>
      </w:r>
      <w:r w:rsidRPr="009E77E7">
        <w:t xml:space="preserve">. Tissue blocks were serially sectioned (4 </w:t>
      </w:r>
      <w:r w:rsidRPr="009E77E7">
        <w:rPr>
          <w:bCs/>
          <w:shd w:val="clear" w:color="auto" w:fill="FFFFFF"/>
        </w:rPr>
        <w:t>µm) and mounted on glass slides. The sections were stained with hematoxylin and eosin and were carefully evaluated by a histopathologist. Images of H&amp;E stained sections were captured at 400x total magnification.</w:t>
      </w:r>
    </w:p>
    <w:p w14:paraId="14EA2FA8" w14:textId="77777777" w:rsidR="00324E17" w:rsidRDefault="00A25C23" w:rsidP="00324E17">
      <w:pPr>
        <w:pStyle w:val="Heading2"/>
      </w:pPr>
      <w:r>
        <w:lastRenderedPageBreak/>
        <w:t>Methyl-Seq library preparation</w:t>
      </w:r>
    </w:p>
    <w:p w14:paraId="7732EC76" w14:textId="77777777" w:rsidR="00A25C23" w:rsidRDefault="00A25C23" w:rsidP="00A25C23">
      <w:r>
        <w:t xml:space="preserve">Methyl-seq was performed using Agilent </w:t>
      </w:r>
      <w:proofErr w:type="spellStart"/>
      <w:r>
        <w:t>SureSelect</w:t>
      </w:r>
      <w:proofErr w:type="spellEnd"/>
      <w:r>
        <w:t xml:space="preserve"> Methyl-Seq kit (Cat. No. G9651A) as described in the manufacturer’s protocol (Methyl-seq protocol, Version X, August 2017). </w:t>
      </w:r>
      <w:r w:rsidR="00387EA4">
        <w:t xml:space="preserve">3 </w:t>
      </w:r>
      <w:r w:rsidR="00387EA4">
        <w:rPr>
          <w:rFonts w:ascii="Calibri" w:hAnsi="Calibri"/>
        </w:rPr>
        <w:t>µ</w:t>
      </w:r>
      <w:r w:rsidR="00387EA4">
        <w:t xml:space="preserve">g of DNA was used in the library preparation. 550 ng of adaptor ligated DNA was used for the hybridization capture and the final concentration of indexed library was 8 to 15 </w:t>
      </w:r>
      <w:proofErr w:type="spellStart"/>
      <w:r w:rsidR="00387EA4">
        <w:t>nM.</w:t>
      </w:r>
      <w:proofErr w:type="spellEnd"/>
      <w:r w:rsidR="00387EA4">
        <w:t xml:space="preserve"> The following changes to minimize the loss of DNA in the process of enzymatic reactions. </w:t>
      </w:r>
      <w:proofErr w:type="spellStart"/>
      <w:r w:rsidR="00387EA4">
        <w:t>AMPure</w:t>
      </w:r>
      <w:proofErr w:type="spellEnd"/>
      <w:r w:rsidR="00387EA4">
        <w:t xml:space="preserve"> XP beads (Cat. No. A63880, Beckman Coulter, USA) were incubated with DNA reaction mix for 10 min at room temperature prior to pelleting by magnetization. </w:t>
      </w:r>
      <w:proofErr w:type="spellStart"/>
      <w:r w:rsidR="00387EA4">
        <w:t>AMPure</w:t>
      </w:r>
      <w:proofErr w:type="spellEnd"/>
      <w:r w:rsidR="00387EA4">
        <w:t xml:space="preserve"> XP beads were then washed twice with 80% ethanol and dried at 37ºC for 5 min. DNA was dissolved for 10 min at </w:t>
      </w:r>
      <w:proofErr w:type="spellStart"/>
      <w:r w:rsidR="00387EA4">
        <w:t>at</w:t>
      </w:r>
      <w:proofErr w:type="spellEnd"/>
      <w:r w:rsidR="00387EA4">
        <w:t xml:space="preserve"> 37ºC. </w:t>
      </w:r>
      <w:proofErr w:type="spellStart"/>
      <w:r w:rsidR="00387EA4">
        <w:t>AMPure</w:t>
      </w:r>
      <w:proofErr w:type="spellEnd"/>
      <w:r w:rsidR="00387EA4">
        <w:t xml:space="preserve"> beads were retained in the solution for adenylation and end-repair reaction.</w:t>
      </w:r>
      <w:r w:rsidR="00541093">
        <w:t xml:space="preserve"> An equal volume of binding buffer was added to this reaction mix at 1:1 ratio to enable the </w:t>
      </w:r>
      <w:proofErr w:type="spellStart"/>
      <w:r w:rsidR="00541093">
        <w:t>AMPure</w:t>
      </w:r>
      <w:proofErr w:type="spellEnd"/>
      <w:r w:rsidR="00541093">
        <w:t xml:space="preserve"> XP beads to rebind to DNA, incubated at room temperature for 10 min. DNA was further purified as described above. Concentration and size of DNA fragments were determin</w:t>
      </w:r>
      <w:r w:rsidR="00784FD9">
        <w:t xml:space="preserve">ed by Agilent Bioanalyzer 2100 to be in the range suggested in the protocol. </w:t>
      </w:r>
      <w:r w:rsidR="00926F4E">
        <w:t xml:space="preserve">Adaptor ligated DNA &gt; 550 ng was used for the hybridization capture in the </w:t>
      </w:r>
      <w:r w:rsidR="00125274">
        <w:t>manufacturer’s</w:t>
      </w:r>
      <w:r w:rsidR="00926F4E">
        <w:t xml:space="preserve"> protocol. </w:t>
      </w:r>
    </w:p>
    <w:p w14:paraId="77A6600D" w14:textId="77777777" w:rsidR="00B446C8" w:rsidRDefault="00B446C8" w:rsidP="009E2A4B">
      <w:pPr>
        <w:pStyle w:val="Heading2"/>
      </w:pPr>
      <w:r>
        <w:t xml:space="preserve">Bisulfite conversion and next-generation sequencing </w:t>
      </w:r>
    </w:p>
    <w:p w14:paraId="44BFD639" w14:textId="77777777" w:rsidR="00B446C8" w:rsidRPr="00A25C23" w:rsidRDefault="009E2A4B" w:rsidP="00A25C23">
      <w:r>
        <w:t xml:space="preserve">Bisulfite conversion was performed using EZ DNA Methylation-Gold kit from </w:t>
      </w:r>
      <w:proofErr w:type="spellStart"/>
      <w:r>
        <w:t>Zymo</w:t>
      </w:r>
      <w:proofErr w:type="spellEnd"/>
      <w:r>
        <w:t xml:space="preserve"> Research, USA as described in the manufacturer’s protocol. </w:t>
      </w:r>
      <w:r w:rsidR="00703A5C">
        <w:t xml:space="preserve">Sequencing was performed by 75 bp paired-end sequencing by Illumina HiSeq2000 as described in the manufacturer’s protocol. </w:t>
      </w:r>
    </w:p>
    <w:p w14:paraId="0E8A1A28" w14:textId="77777777" w:rsidR="002B27B1" w:rsidRPr="002B27B1" w:rsidRDefault="002B27B1" w:rsidP="00580A2D">
      <w:pPr>
        <w:pStyle w:val="Heading2"/>
      </w:pPr>
      <w:r w:rsidRPr="002B27B1">
        <w:t xml:space="preserve">Bioinformatics analyses </w:t>
      </w:r>
      <w:r>
        <w:t xml:space="preserve">of </w:t>
      </w:r>
      <w:proofErr w:type="spellStart"/>
      <w:r w:rsidRPr="002B27B1">
        <w:t>SureSelect</w:t>
      </w:r>
      <w:proofErr w:type="spellEnd"/>
      <w:r w:rsidRPr="002B27B1">
        <w:t xml:space="preserve"> Methyl-seq</w:t>
      </w:r>
    </w:p>
    <w:p w14:paraId="631A3504" w14:textId="77777777" w:rsidR="00024F43" w:rsidRDefault="002B27B1" w:rsidP="00024F43">
      <w:pPr>
        <w:ind w:firstLine="180"/>
        <w:rPr>
          <w:bCs/>
          <w:shd w:val="clear" w:color="auto" w:fill="FFFFFF"/>
        </w:rPr>
      </w:pPr>
      <w:r w:rsidRPr="009E77E7">
        <w:rPr>
          <w:bCs/>
          <w:shd w:val="clear" w:color="auto" w:fill="FFFFFF"/>
        </w:rPr>
        <w:t xml:space="preserve">The reads were aligned to the </w:t>
      </w:r>
      <w:r w:rsidRPr="009E77E7">
        <w:rPr>
          <w:bCs/>
          <w:i/>
          <w:shd w:val="clear" w:color="auto" w:fill="FFFFFF"/>
        </w:rPr>
        <w:t>in silico</w:t>
      </w:r>
      <w:r w:rsidRPr="009E77E7">
        <w:rPr>
          <w:bCs/>
          <w:shd w:val="clear" w:color="auto" w:fill="FFFFFF"/>
        </w:rPr>
        <w:t xml:space="preserve"> bisulfite-converted mouse genome (mm9) with the </w:t>
      </w:r>
      <w:proofErr w:type="spellStart"/>
      <w:r w:rsidRPr="009E77E7">
        <w:rPr>
          <w:bCs/>
          <w:shd w:val="clear" w:color="auto" w:fill="FFFFFF"/>
        </w:rPr>
        <w:t>Bismark</w:t>
      </w:r>
      <w:proofErr w:type="spellEnd"/>
      <w:r w:rsidRPr="009E77E7">
        <w:rPr>
          <w:bCs/>
          <w:shd w:val="clear" w:color="auto" w:fill="FFFFFF"/>
        </w:rPr>
        <w:t xml:space="preserve"> (version 0.15.0) alignment algorithm </w:t>
      </w:r>
      <w:r w:rsidRPr="009E77E7">
        <w:rPr>
          <w:bCs/>
          <w:shd w:val="clear" w:color="auto" w:fill="FFFFFF"/>
        </w:rPr>
        <w:fldChar w:fldCharType="begin"/>
      </w:r>
      <w:r w:rsidR="004D73FE">
        <w:rPr>
          <w:bCs/>
          <w:shd w:val="clear" w:color="auto" w:fill="FFFFFF"/>
        </w:rPr>
        <w:instrText xml:space="preserve"> ADDIN EN.CITE &lt;EndNote&gt;&lt;Cite&gt;&lt;Author&gt;Krueger&lt;/Author&gt;&lt;Year&gt;2011&lt;/Year&gt;&lt;RecNum&gt;113&lt;/RecNum&gt;&lt;DisplayText&gt;(19)&lt;/DisplayText&gt;&lt;record&gt;&lt;rec-number&gt;113&lt;/rec-number&gt;&lt;foreign-keys&gt;&lt;key app="EN" db-id="9wzewrvxjex2sne20tl5dpzfwvd2z09z9x5v" timestamp="1488472398"&gt;113&lt;/key&gt;&lt;/foreign-keys&gt;&lt;ref-type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01&lt;/date&gt;&lt;/pub-dates&gt;&lt;/dates&gt;&lt;isbn&gt;1367-4811 (Electronic)&amp;#xD;1367-4803 (Linking)&lt;/isbn&gt;&lt;accession-num&gt;21493656&lt;/accession-num&gt;&lt;urls&gt;&lt;related-urls&gt;&lt;url&gt;http://www.ncbi.nlm.nih.gov/pubmed/21493656&lt;/url&gt;&lt;/related-urls&gt;&lt;/urls&gt;&lt;custom2&gt;3102221&lt;/custom2&gt;&lt;electronic-resource-num&gt;10.1093/bioinformatics/btr167&lt;/electronic-resource-num&gt;&lt;/record&gt;&lt;/Cite&gt;&lt;/EndNote&gt;</w:instrText>
      </w:r>
      <w:r w:rsidRPr="009E77E7">
        <w:rPr>
          <w:bCs/>
          <w:shd w:val="clear" w:color="auto" w:fill="FFFFFF"/>
        </w:rPr>
        <w:fldChar w:fldCharType="separate"/>
      </w:r>
      <w:r w:rsidR="004D73FE">
        <w:rPr>
          <w:bCs/>
          <w:noProof/>
          <w:shd w:val="clear" w:color="auto" w:fill="FFFFFF"/>
        </w:rPr>
        <w:t>(19)</w:t>
      </w:r>
      <w:r w:rsidRPr="009E77E7">
        <w:rPr>
          <w:bCs/>
          <w:shd w:val="clear" w:color="auto" w:fill="FFFFFF"/>
        </w:rPr>
        <w:fldChar w:fldCharType="end"/>
      </w:r>
      <w:r w:rsidRPr="009E77E7">
        <w:rPr>
          <w:bCs/>
          <w:shd w:val="clear" w:color="auto" w:fill="FFFFFF"/>
        </w:rPr>
        <w:t xml:space="preserve">. After alignment, </w:t>
      </w:r>
      <w:proofErr w:type="spellStart"/>
      <w:r w:rsidRPr="009E77E7">
        <w:rPr>
          <w:bCs/>
          <w:shd w:val="clear" w:color="auto" w:fill="FFFFFF"/>
        </w:rPr>
        <w:t>DMRfinder</w:t>
      </w:r>
      <w:proofErr w:type="spellEnd"/>
      <w:r w:rsidRPr="009E77E7">
        <w:rPr>
          <w:bCs/>
          <w:shd w:val="clear" w:color="auto" w:fill="FFFFFF"/>
        </w:rPr>
        <w:t xml:space="preserve"> (version 0.1) was used to extract methylation counts and cluster CpG sites into DMRs </w:t>
      </w:r>
      <w:r w:rsidRPr="009E77E7">
        <w:rPr>
          <w:bCs/>
          <w:shd w:val="clear" w:color="auto" w:fill="FFFFFF"/>
        </w:rPr>
        <w:fldChar w:fldCharType="begin"/>
      </w:r>
      <w:r w:rsidR="004D73FE">
        <w:rPr>
          <w:bCs/>
          <w:shd w:val="clear" w:color="auto" w:fill="FFFFFF"/>
        </w:rPr>
        <w:instrText xml:space="preserve"> ADDIN EN.CITE &lt;EndNote&gt;&lt;Cite&gt;&lt;Author&gt;Gaspar&lt;/Author&gt;&lt;Year&gt;2017&lt;/Year&gt;&lt;RecNum&gt;3205&lt;/RecNum&gt;&lt;DisplayText&gt;(20)&lt;/DisplayText&gt;&lt;record&gt;&lt;rec-number&gt;3205&lt;/rec-number&gt;&lt;foreign-keys&gt;&lt;key app="EN" db-id="5920wwdswzv2w2e0swcps0ta50rszpvvv50w" timestamp="1514842508"&gt;3205&lt;/key&gt;&lt;key app="ENWeb" db-id=""&gt;0&lt;/key&gt;&lt;/foreign-keys&gt;&lt;ref-type name="Journal Article"&gt;17&lt;/ref-type&gt;&lt;contributors&gt;&lt;authors&gt;&lt;author&gt;Gaspar, J. M.&lt;/author&gt;&lt;author&gt;Hart, R. P.&lt;/author&gt;&lt;/authors&gt;&lt;/contributors&gt;&lt;auth-address&gt;Department of Pharmaceutics, Rutgers University, Piscataway, NJ, USA. jsh58@wildcats.unh.edu.&amp;#xD;Department of Cell Biology and Neuroscience, Rutgers University, Piscataway, NJ, USA.&lt;/auth-address&gt;&lt;titles&gt;&lt;title&gt;DMRfinder: efficiently identifying differentially methylated regions from MethylC-seq data&lt;/title&gt;&lt;secondary-title&gt;BMC Bioinformatics&lt;/secondary-title&gt;&lt;/titles&gt;&lt;periodical&gt;&lt;full-title&gt;BMC Bioinformatics&lt;/full-title&gt;&lt;/periodical&gt;&lt;pages&gt;528&lt;/pages&gt;&lt;volume&gt;18&lt;/volume&gt;&lt;number&gt;1&lt;/number&gt;&lt;keywords&gt;&lt;keyword&gt;Bisulfite sequencing&lt;/keyword&gt;&lt;keyword&gt;CpG islands&lt;/keyword&gt;&lt;keyword&gt;DNA methylation&lt;/keyword&gt;&lt;keyword&gt;Single-linkage clustering&lt;/keyword&gt;&lt;/keywords&gt;&lt;dates&gt;&lt;year&gt;2017&lt;/year&gt;&lt;pub-dates&gt;&lt;date&gt;Nov 29&lt;/date&gt;&lt;/pub-dates&gt;&lt;/dates&gt;&lt;isbn&gt;1471-2105 (Electronic)&amp;#xD;1471-2105 (Linking)&lt;/isbn&gt;&lt;accession-num&gt;29187143&lt;/accession-num&gt;&lt;urls&gt;&lt;related-urls&gt;&lt;url&gt;https://www.ncbi.nlm.nih.gov/pubmed/29187143&lt;/url&gt;&lt;url&gt;https://bmcbioinformatics.biomedcentral.com/track/pdf/10.1186/s12859-017-1909-0?site=bmcbioinformatics.biomedcentral.com&lt;/url&gt;&lt;/related-urls&gt;&lt;/urls&gt;&lt;electronic-resource-num&gt;10.1186/s12859-017-1909-0&lt;/electronic-resource-num&gt;&lt;/record&gt;&lt;/Cite&gt;&lt;/EndNote&gt;</w:instrText>
      </w:r>
      <w:r w:rsidRPr="009E77E7">
        <w:rPr>
          <w:bCs/>
          <w:shd w:val="clear" w:color="auto" w:fill="FFFFFF"/>
        </w:rPr>
        <w:fldChar w:fldCharType="separate"/>
      </w:r>
      <w:r w:rsidR="004D73FE">
        <w:rPr>
          <w:bCs/>
          <w:noProof/>
          <w:shd w:val="clear" w:color="auto" w:fill="FFFFFF"/>
        </w:rPr>
        <w:t>(20)</w:t>
      </w:r>
      <w:r w:rsidRPr="009E77E7">
        <w:rPr>
          <w:bCs/>
          <w:shd w:val="clear" w:color="auto" w:fill="FFFFFF"/>
        </w:rPr>
        <w:fldChar w:fldCharType="end"/>
      </w:r>
      <w:r w:rsidRPr="009E77E7">
        <w:rPr>
          <w:bCs/>
          <w:shd w:val="clear" w:color="auto" w:fill="FFFFFF"/>
        </w:rPr>
        <w:t xml:space="preserve">. Each DMR </w:t>
      </w:r>
      <w:r w:rsidRPr="009E77E7">
        <w:rPr>
          <w:bCs/>
          <w:shd w:val="clear" w:color="auto" w:fill="FFFFFF"/>
        </w:rPr>
        <w:lastRenderedPageBreak/>
        <w:t xml:space="preserve">contains at least five CpG sites. Methylation differences greater than 0.10 and with a </w:t>
      </w:r>
      <w:r w:rsidRPr="009E77E7">
        <w:rPr>
          <w:bCs/>
          <w:i/>
          <w:shd w:val="clear" w:color="auto" w:fill="FFFFFF"/>
        </w:rPr>
        <w:t>P</w:t>
      </w:r>
      <w:r w:rsidRPr="009E77E7">
        <w:rPr>
          <w:bCs/>
          <w:shd w:val="clear" w:color="auto" w:fill="FFFFFF"/>
        </w:rPr>
        <w:t xml:space="preserve"> value smaller than 0.05 were considered significant. Genomic annotation was performed with </w:t>
      </w:r>
      <w:proofErr w:type="spellStart"/>
      <w:r w:rsidRPr="009E77E7">
        <w:rPr>
          <w:bCs/>
          <w:shd w:val="clear" w:color="auto" w:fill="FFFFFF"/>
        </w:rPr>
        <w:t>ChIPseeker</w:t>
      </w:r>
      <w:proofErr w:type="spellEnd"/>
      <w:r w:rsidRPr="009E77E7">
        <w:rPr>
          <w:bCs/>
          <w:shd w:val="clear" w:color="auto" w:fill="FFFFFF"/>
        </w:rPr>
        <w:t xml:space="preserve"> (version 1.10.3) in R (version 3.4.0) </w:t>
      </w:r>
      <w:r w:rsidRPr="009E77E7">
        <w:rPr>
          <w:bCs/>
          <w:shd w:val="clear" w:color="auto" w:fill="FFFFFF"/>
        </w:rPr>
        <w:fldChar w:fldCharType="begin">
          <w:fldData xml:space="preserve">PEVuZE5vdGU+PENpdGU+PEF1dGhvcj5ZdTwvQXV0aG9yPjxZZWFyPjIwMTU8L1llYXI+PFJlY051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</w:fldData>
        </w:fldChar>
      </w:r>
      <w:r w:rsidR="004D73FE">
        <w:rPr>
          <w:bCs/>
          <w:shd w:val="clear" w:color="auto" w:fill="FFFFFF"/>
        </w:rPr>
        <w:instrText xml:space="preserve"> ADDIN EN.CITE </w:instrText>
      </w:r>
      <w:r w:rsidR="004D73FE">
        <w:rPr>
          <w:bCs/>
          <w:shd w:val="clear" w:color="auto" w:fill="FFFFFF"/>
        </w:rPr>
        <w:fldChar w:fldCharType="begin">
          <w:fldData xml:space="preserve">PEVuZE5vdGU+PENpdGU+PEF1dGhvcj5ZdTwvQXV0aG9yPjxZZWFyPjIwMTU8L1llYXI+PFJlY051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</w:fldData>
        </w:fldChar>
      </w:r>
      <w:r w:rsidR="004D73FE">
        <w:rPr>
          <w:bCs/>
          <w:shd w:val="clear" w:color="auto" w:fill="FFFFFF"/>
        </w:rPr>
        <w:instrText xml:space="preserve"> ADDIN EN.CITE.DATA </w:instrText>
      </w:r>
      <w:r w:rsidR="004D73FE">
        <w:rPr>
          <w:bCs/>
          <w:shd w:val="clear" w:color="auto" w:fill="FFFFFF"/>
        </w:rPr>
      </w:r>
      <w:r w:rsidR="004D73FE">
        <w:rPr>
          <w:bCs/>
          <w:shd w:val="clear" w:color="auto" w:fill="FFFFFF"/>
        </w:rPr>
        <w:fldChar w:fldCharType="end"/>
      </w:r>
      <w:r w:rsidRPr="009E77E7">
        <w:rPr>
          <w:bCs/>
          <w:shd w:val="clear" w:color="auto" w:fill="FFFFFF"/>
        </w:rPr>
      </w:r>
      <w:r w:rsidRPr="009E77E7">
        <w:rPr>
          <w:bCs/>
          <w:shd w:val="clear" w:color="auto" w:fill="FFFFFF"/>
        </w:rPr>
        <w:fldChar w:fldCharType="separate"/>
      </w:r>
      <w:r w:rsidR="004D73FE">
        <w:rPr>
          <w:bCs/>
          <w:noProof/>
          <w:shd w:val="clear" w:color="auto" w:fill="FFFFFF"/>
        </w:rPr>
        <w:t>(21)</w:t>
      </w:r>
      <w:r w:rsidRPr="009E77E7">
        <w:rPr>
          <w:bCs/>
          <w:shd w:val="clear" w:color="auto" w:fill="FFFFFF"/>
        </w:rPr>
        <w:fldChar w:fldCharType="end"/>
      </w:r>
      <w:r w:rsidR="00024F43">
        <w:rPr>
          <w:bCs/>
          <w:shd w:val="clear" w:color="auto" w:fill="FFFFFF"/>
        </w:rPr>
        <w:t xml:space="preserve">. </w:t>
      </w:r>
    </w:p>
    <w:p w14:paraId="7F70B50A" w14:textId="77777777" w:rsidR="00024F43" w:rsidRPr="00F30B2F" w:rsidRDefault="00024F43" w:rsidP="000B69B5">
      <w:pPr>
        <w:pStyle w:val="Heading2"/>
        <w:rPr>
          <w:color w:val="FF0000"/>
          <w:rPrChange w:id="30" w:author="Anne Yuqing Yang" w:date="2018-12-02T21:41:00Z">
            <w:rPr/>
          </w:rPrChange>
        </w:rPr>
      </w:pPr>
      <w:commentRangeStart w:id="31"/>
      <w:r w:rsidRPr="00F30B2F">
        <w:rPr>
          <w:color w:val="FF0000"/>
          <w:rPrChange w:id="32" w:author="Anne Yuqing Yang" w:date="2018-12-02T21:41:00Z">
            <w:rPr/>
          </w:rPrChange>
        </w:rPr>
        <w:t xml:space="preserve">Bisulfite-Pyrosequencing and Sanger sequencing </w:t>
      </w:r>
    </w:p>
    <w:p w14:paraId="21DE31A0" w14:textId="77777777" w:rsidR="00A007A4" w:rsidRPr="00F30B2F" w:rsidRDefault="00763FFB" w:rsidP="004F6918">
      <w:pPr>
        <w:ind w:firstLine="180"/>
        <w:rPr>
          <w:bCs/>
          <w:color w:val="FF0000"/>
          <w:shd w:val="clear" w:color="auto" w:fill="FFFFFF"/>
          <w:rPrChange w:id="33" w:author="Anne Yuqing Yang" w:date="2018-12-02T21:41:00Z">
            <w:rPr>
              <w:bCs/>
              <w:shd w:val="clear" w:color="auto" w:fill="FFFFFF"/>
            </w:rPr>
          </w:rPrChange>
        </w:rPr>
      </w:pPr>
      <w:r w:rsidRPr="00F30B2F">
        <w:rPr>
          <w:color w:val="FF0000"/>
          <w:rPrChange w:id="34" w:author="Anne Yuqing Yang" w:date="2018-12-02T21:41:00Z">
            <w:rPr/>
          </w:rPrChange>
        </w:rPr>
        <w:t>The bisulfite-treated DNA</w:t>
      </w:r>
      <w:r w:rsidR="00ED476F" w:rsidRPr="00F30B2F">
        <w:rPr>
          <w:color w:val="FF0000"/>
          <w:rPrChange w:id="35" w:author="Anne Yuqing Yang" w:date="2018-12-02T21:41:00Z">
            <w:rPr/>
          </w:rPrChange>
        </w:rPr>
        <w:t xml:space="preserve"> </w:t>
      </w:r>
      <w:r w:rsidR="00B172A0" w:rsidRPr="00F30B2F">
        <w:rPr>
          <w:color w:val="FF0000"/>
          <w:rPrChange w:id="36" w:author="Anne Yuqing Yang" w:date="2018-12-02T21:41:00Z">
            <w:rPr/>
          </w:rPrChange>
        </w:rPr>
        <w:t xml:space="preserve">was amplified by PCR using Platinum PCR </w:t>
      </w:r>
      <w:proofErr w:type="spellStart"/>
      <w:r w:rsidR="00B172A0" w:rsidRPr="00F30B2F">
        <w:rPr>
          <w:color w:val="FF0000"/>
          <w:rPrChange w:id="37" w:author="Anne Yuqing Yang" w:date="2018-12-02T21:41:00Z">
            <w:rPr/>
          </w:rPrChange>
        </w:rPr>
        <w:t>Taq</w:t>
      </w:r>
      <w:proofErr w:type="spellEnd"/>
      <w:r w:rsidR="00B172A0" w:rsidRPr="00F30B2F">
        <w:rPr>
          <w:color w:val="FF0000"/>
          <w:rPrChange w:id="38" w:author="Anne Yuqing Yang" w:date="2018-12-02T21:41:00Z">
            <w:rPr/>
          </w:rPrChange>
        </w:rPr>
        <w:t xml:space="preserve"> DNA polymerase (Invitrogen, Carlsbad, CA, USA) with the forward and reverse primers listed in Supplementary Table 2. Specifically, the reverse primers were biotinylated at the 3’ end. The PCR product was separated by agarose gel electrophoresis and was visualized by ethidium bromide staining using a Gel Documentation 2000 system (Bio-Rad, Hercules, CA, USA) to ensure pure PCR products. Later, the biotinylated PCR product was captured using streptavidin-coated beads (GE Healthcare, Piscataway, NJ, USA) and </w:t>
      </w:r>
      <w:proofErr w:type="spellStart"/>
      <w:r w:rsidR="00B172A0" w:rsidRPr="00F30B2F">
        <w:rPr>
          <w:color w:val="FF0000"/>
          <w:rPrChange w:id="39" w:author="Anne Yuqing Yang" w:date="2018-12-02T21:41:00Z">
            <w:rPr/>
          </w:rPrChange>
        </w:rPr>
        <w:t>PyroMark</w:t>
      </w:r>
      <w:proofErr w:type="spellEnd"/>
      <w:r w:rsidR="00B172A0" w:rsidRPr="00F30B2F">
        <w:rPr>
          <w:color w:val="FF0000"/>
          <w:rPrChange w:id="40" w:author="Anne Yuqing Yang" w:date="2018-12-02T21:41:00Z">
            <w:rPr/>
          </w:rPrChange>
        </w:rPr>
        <w:t xml:space="preserve"> Q24 Advanced CpG Reagents (Qiagen) and was washed in a vacuum prep workstation (Qiagen). After annealing with the sequencing primer at 80</w:t>
      </w:r>
      <w:r w:rsidR="00B172A0" w:rsidRPr="00F30B2F">
        <w:rPr>
          <w:bCs/>
          <w:color w:val="FF0000"/>
          <w:shd w:val="clear" w:color="auto" w:fill="FFFFFF"/>
          <w:rPrChange w:id="41" w:author="Anne Yuqing Yang" w:date="2018-12-02T21:41:00Z">
            <w:rPr>
              <w:bCs/>
              <w:shd w:val="clear" w:color="auto" w:fill="FFFFFF"/>
            </w:rPr>
          </w:rPrChange>
        </w:rPr>
        <w:t xml:space="preserve">°C for 5 min, the single-stranded PCR product was </w:t>
      </w:r>
      <w:proofErr w:type="spellStart"/>
      <w:r w:rsidR="00B172A0" w:rsidRPr="00F30B2F">
        <w:rPr>
          <w:bCs/>
          <w:color w:val="FF0000"/>
          <w:shd w:val="clear" w:color="auto" w:fill="FFFFFF"/>
          <w:rPrChange w:id="42" w:author="Anne Yuqing Yang" w:date="2018-12-02T21:41:00Z">
            <w:rPr>
              <w:bCs/>
              <w:shd w:val="clear" w:color="auto" w:fill="FFFFFF"/>
            </w:rPr>
          </w:rPrChange>
        </w:rPr>
        <w:t>pyrosequenced</w:t>
      </w:r>
      <w:proofErr w:type="spellEnd"/>
      <w:r w:rsidR="00B172A0" w:rsidRPr="00F30B2F">
        <w:rPr>
          <w:bCs/>
          <w:color w:val="FF0000"/>
          <w:shd w:val="clear" w:color="auto" w:fill="FFFFFF"/>
          <w:rPrChange w:id="43" w:author="Anne Yuqing Yang" w:date="2018-12-02T21:41:00Z">
            <w:rPr>
              <w:bCs/>
              <w:shd w:val="clear" w:color="auto" w:fill="FFFFFF"/>
            </w:rPr>
          </w:rPrChange>
        </w:rPr>
        <w:t xml:space="preserve"> on a </w:t>
      </w:r>
      <w:proofErr w:type="spellStart"/>
      <w:r w:rsidR="00B172A0" w:rsidRPr="00F30B2F">
        <w:rPr>
          <w:bCs/>
          <w:color w:val="FF0000"/>
          <w:shd w:val="clear" w:color="auto" w:fill="FFFFFF"/>
          <w:rPrChange w:id="44" w:author="Anne Yuqing Yang" w:date="2018-12-02T21:41:00Z">
            <w:rPr>
              <w:bCs/>
              <w:shd w:val="clear" w:color="auto" w:fill="FFFFFF"/>
            </w:rPr>
          </w:rPrChange>
        </w:rPr>
        <w:t>PyroMark</w:t>
      </w:r>
      <w:proofErr w:type="spellEnd"/>
      <w:r w:rsidR="00B172A0" w:rsidRPr="00F30B2F">
        <w:rPr>
          <w:bCs/>
          <w:color w:val="FF0000"/>
          <w:shd w:val="clear" w:color="auto" w:fill="FFFFFF"/>
          <w:rPrChange w:id="45" w:author="Anne Yuqing Yang" w:date="2018-12-02T21:41:00Z">
            <w:rPr>
              <w:bCs/>
              <w:shd w:val="clear" w:color="auto" w:fill="FFFFFF"/>
            </w:rPr>
          </w:rPrChange>
        </w:rPr>
        <w:t xml:space="preserve"> Q24 advanced instrument (Qiagen).</w:t>
      </w:r>
      <w:commentRangeEnd w:id="31"/>
      <w:r w:rsidR="00F30B2F">
        <w:rPr>
          <w:rStyle w:val="CommentReference"/>
        </w:rPr>
        <w:commentReference w:id="31"/>
      </w:r>
    </w:p>
    <w:p w14:paraId="64229DAA" w14:textId="77777777" w:rsidR="00CB7F56" w:rsidRPr="00CB7F56" w:rsidRDefault="00CB7F56" w:rsidP="00CB7F56">
      <w:pPr>
        <w:pStyle w:val="Heading2"/>
        <w:rPr>
          <w:highlight w:val="yellow"/>
          <w:shd w:val="clear" w:color="auto" w:fill="FFFFFF"/>
        </w:rPr>
      </w:pPr>
      <w:r w:rsidRPr="00CB7F56">
        <w:rPr>
          <w:highlight w:val="yellow"/>
          <w:shd w:val="clear" w:color="auto" w:fill="FFFFFF"/>
        </w:rPr>
        <w:t xml:space="preserve">PCA enrichment analysis </w:t>
      </w:r>
    </w:p>
    <w:p w14:paraId="1F077B18" w14:textId="77777777" w:rsidR="00CB7F56" w:rsidRDefault="00CB7F56" w:rsidP="00CB7F56">
      <w:r w:rsidRPr="00CB7F56">
        <w:rPr>
          <w:highlight w:val="yellow"/>
        </w:rPr>
        <w:t>Clustering of the samples with principal components analysis (PCA) calculated using methylation levels. [Davit, we may need to expand the statistical method?].</w:t>
      </w:r>
      <w:r>
        <w:t xml:space="preserve"> </w:t>
      </w:r>
    </w:p>
    <w:p w14:paraId="7D0A169D" w14:textId="77777777" w:rsidR="003711E3" w:rsidRDefault="003711E3" w:rsidP="003711E3">
      <w:pPr>
        <w:pStyle w:val="Heading2"/>
        <w:jc w:val="both"/>
      </w:pPr>
      <w:r>
        <w:t xml:space="preserve">RNA extraction, library preparation, and next-generation sequencing </w:t>
      </w:r>
    </w:p>
    <w:p w14:paraId="07128F82" w14:textId="77777777" w:rsidR="003711E3" w:rsidRDefault="003711E3" w:rsidP="003711E3">
      <w:pPr>
        <w:jc w:val="both"/>
      </w:pPr>
      <w:r>
        <w:t xml:space="preserve">Total RNA was extracted from snap-frozen skin tissue and/or tumor samples from the control and experimental groups using the </w:t>
      </w:r>
      <w:proofErr w:type="spellStart"/>
      <w:r>
        <w:t>AllPrep</w:t>
      </w:r>
      <w:proofErr w:type="spellEnd"/>
      <w:r>
        <w:t xml:space="preserve"> DND/RNA Mini Kit (Qiagen, Valencia, CA, USA). The quality and quantity of the extracted RNA samples were determined with an Agilent 2100 Bioanalyzer. The library was constructed using the Illumina </w:t>
      </w:r>
      <w:proofErr w:type="spellStart"/>
      <w:r>
        <w:t>TruSeq</w:t>
      </w:r>
      <w:proofErr w:type="spellEnd"/>
      <w:r>
        <w:t xml:space="preserve"> RNA preparation kit </w:t>
      </w:r>
      <w:r>
        <w:lastRenderedPageBreak/>
        <w:t xml:space="preserve">(Illumina, San Diego, CA, USA) according to the manufacturer’s manual. Samples were sequenced on the Illumina </w:t>
      </w:r>
      <w:proofErr w:type="spellStart"/>
      <w:r>
        <w:t>NextSeq</w:t>
      </w:r>
      <w:proofErr w:type="spellEnd"/>
      <w:r>
        <w:t xml:space="preserve"> 500 instrument with 50 – 75 bp paired-end reads, to a minimum depth of 25 – 30 million reads per sample. </w:t>
      </w:r>
    </w:p>
    <w:p w14:paraId="6E18151D" w14:textId="77777777" w:rsidR="003711E3" w:rsidRDefault="003711E3" w:rsidP="003711E3">
      <w:pPr>
        <w:pStyle w:val="Heading2"/>
        <w:jc w:val="both"/>
      </w:pPr>
      <w:r>
        <w:t>Computational analyses of RNA-seq data</w:t>
      </w:r>
    </w:p>
    <w:p w14:paraId="2CEEDDCA" w14:textId="77777777" w:rsidR="003711E3" w:rsidRDefault="003711E3" w:rsidP="003711E3">
      <w:pPr>
        <w:ind w:firstLine="0"/>
        <w:jc w:val="both"/>
      </w:pPr>
      <w:r>
        <w:t xml:space="preserve">    The reads were aligned to the mouse genome (mm10) with </w:t>
      </w:r>
      <w:proofErr w:type="spellStart"/>
      <w:r>
        <w:t>TopHat</w:t>
      </w:r>
      <w:proofErr w:type="spellEnd"/>
      <w:r>
        <w:t xml:space="preserve"> v2.0.9 </w:t>
      </w:r>
      <w:r>
        <w:fldChar w:fldCharType="begin"/>
      </w:r>
      <w:r>
        <w:instrText xml:space="preserve"> ADDIN EN.CITE &lt;EndNote&gt;&lt;Cite&gt;&lt;Author&gt;Kim&lt;/Author&gt;&lt;Year&gt;2013&lt;/Year&gt;&lt;RecNum&gt;12&lt;/RecNum&gt;&lt;DisplayText&gt;(24)&lt;/DisplayText&gt;&lt;record&gt;&lt;rec-number&gt;12&lt;/rec-number&gt;&lt;foreign-keys&gt;&lt;key app="EN" db-id="ewsrx955yzz0s4ea0pgped2b52pd5ffspw0w" timestamp="1511282718"&gt;12&lt;/key&gt;&lt;/foreign-keys&gt;&lt;ref-type name="Journal Article"&gt;17&lt;/ref-type&gt;&lt;contributors&gt;&lt;authors&gt;&lt;author&gt;Kim, D.&lt;/author&gt;&lt;author&gt;Pertea, G.&lt;/author&gt;&lt;author&gt;Trapnell, C.&lt;/author&gt;&lt;author&gt;Pimentel, H.&lt;/author&gt;&lt;author&gt;Kelley, R.&lt;/author&gt;&lt;author&gt;Salzberg, S. L.&lt;/author&gt;&lt;/authors&gt;&lt;/contributors&gt;&lt;titles&gt;&lt;title&gt;TopHat2: accurate alignment of transcriptomes in the presence of insertions, deletions and gene fusions&lt;/title&gt;&lt;secondary-title&gt;Genome Biol&lt;/secondary-title&gt;&lt;/titles&gt;&lt;periodical&gt;&lt;full-title&gt;Genome Biol&lt;/full-title&gt;&lt;/periodical&gt;&lt;pages&gt;R36&lt;/pages&gt;&lt;volume&gt;14&lt;/volume&gt;&lt;number&gt;4&lt;/number&gt;&lt;keywords&gt;&lt;keyword&gt;*Gene Duplication&lt;/keyword&gt;&lt;keyword&gt;*Gene Fusion&lt;/keyword&gt;&lt;keyword&gt;Humans&lt;/keyword&gt;&lt;keyword&gt;*Mutagenesis, Insertional&lt;/keyword&gt;&lt;keyword&gt;Sensitivity and Specificity&lt;/keyword&gt;&lt;keyword&gt;Sequence Alignment/*methods&lt;/keyword&gt;&lt;keyword&gt;Sequence Analysis, RNA/methods&lt;/keyword&gt;&lt;keyword&gt;*Software&lt;/keyword&gt;&lt;keyword&gt;Transcriptome&lt;/keyword&gt;&lt;/keywords&gt;&lt;dates&gt;&lt;year&gt;2013&lt;/year&gt;&lt;pub-dates&gt;&lt;date&gt;Apr 25&lt;/date&gt;&lt;/pub-dates&gt;&lt;/dates&gt;&lt;isbn&gt;1474-760X (Electronic)&amp;#xD;1474-7596 (Linking)&lt;/isbn&gt;&lt;accession-num&gt;23618408&lt;/accession-num&gt;&lt;urls&gt;&lt;related-urls&gt;&lt;url&gt;https://www.ncbi.nlm.nih.gov/pubmed/23618408&lt;/url&gt;&lt;/related-urls&gt;&lt;/urls&gt;&lt;custom2&gt;PMC4053844&lt;/custom2&gt;&lt;electronic-resource-num&gt;10.1186/gb-2013-14-4-r36&lt;/electronic-resource-num&gt;&lt;/record&gt;&lt;/Cite&gt;&lt;/EndNote&gt;</w:instrText>
      </w:r>
      <w:r>
        <w:fldChar w:fldCharType="separate"/>
      </w:r>
      <w:r>
        <w:rPr>
          <w:noProof/>
        </w:rPr>
        <w:t>(24)</w:t>
      </w:r>
      <w:r>
        <w:fldChar w:fldCharType="end"/>
      </w:r>
      <w:r>
        <w:t xml:space="preserve">. Reference gene annotations from UCSC were supplied to </w:t>
      </w:r>
      <w:proofErr w:type="spellStart"/>
      <w:r>
        <w:t>TopHat</w:t>
      </w:r>
      <w:proofErr w:type="spellEnd"/>
      <w:r>
        <w:t xml:space="preserve"> (-G </w:t>
      </w:r>
      <w:proofErr w:type="gramStart"/>
      <w:r>
        <w:t>genes.gtf</w:t>
      </w:r>
      <w:proofErr w:type="gramEnd"/>
      <w:r>
        <w:t xml:space="preserve">0; otherwise, default parameters were used. The Cufflinks v2.2.1 </w:t>
      </w:r>
      <w:r>
        <w:fldChar w:fldCharType="begin"/>
      </w:r>
      <w:r>
        <w:instrText xml:space="preserve"> ADDIN EN.CITE &lt;EndNote&gt;&lt;Cite&gt;&lt;Author&gt;Trapnell&lt;/Author&gt;&lt;Year&gt;2010&lt;/Year&gt;&lt;RecNum&gt;11&lt;/RecNum&gt;&lt;DisplayText&gt;(25)&lt;/DisplayText&gt;&lt;record&gt;&lt;rec-number&gt;11&lt;/rec-number&gt;&lt;foreign-keys&gt;&lt;key app="EN" db-id="ewsrx955yzz0s4ea0pgped2b52pd5ffspw0w" timestamp="1511282622"&gt;11&lt;/key&gt;&lt;/foreign-keys&gt;&lt;ref-type name="Journal Article"&gt;17&lt;/ref-type&gt;&lt;contributors&gt;&lt;authors&gt;&lt;author&gt;Trapnell, C.&lt;/author&gt;&lt;author&gt;Williams, B. A.&lt;/author&gt;&lt;author&gt;Pertea, G.&lt;/author&gt;&lt;author&gt;Mortazavi, A.&lt;/author&gt;&lt;author&gt;Kwan, G.&lt;/author&gt;&lt;author&gt;van Baren, M. J.&lt;/author&gt;&lt;author&gt;Salzberg, S. L.&lt;/author&gt;&lt;author&gt;Wold, B. J.&lt;/author&gt;&lt;author&gt;Pachter, L.&lt;/author&gt;&lt;/authors&gt;&lt;/contributors&gt;&lt;auth-address&gt;Department of Computer Science, University of Maryland, College Park, Maryland, USA.&lt;/auth-address&gt;&lt;titles&gt;&lt;title&gt;Transcript assembly and quantification by RNA-Seq reveals unannotated transcripts and isoform switching during cell differentiation&lt;/title&gt;&lt;secondary-title&gt;Nat Biotechnol&lt;/secondary-title&gt;&lt;/titles&gt;&lt;periodical&gt;&lt;full-title&gt;Nat Biotechnol&lt;/full-title&gt;&lt;/periodical&gt;&lt;pages&gt;511-5&lt;/pages&gt;&lt;volume&gt;28&lt;/volume&gt;&lt;number&gt;5&lt;/number&gt;&lt;keywords&gt;&lt;keyword&gt;Algorithms&lt;/keyword&gt;&lt;keyword&gt;Animals&lt;/keyword&gt;&lt;keyword&gt;Cell Differentiation/*genetics&lt;/keyword&gt;&lt;keyword&gt;Cell Line&lt;/keyword&gt;&lt;keyword&gt;Gene Expression Profiling/*methods&lt;/keyword&gt;&lt;keyword&gt;Genome&lt;/keyword&gt;&lt;keyword&gt;Mice&lt;/keyword&gt;&lt;keyword&gt;Oligonucleotide Array Sequence Analysis/*methods&lt;/keyword&gt;&lt;keyword&gt;Protein Isoforms/*genetics/metabolism&lt;/keyword&gt;&lt;keyword&gt;Proto-Oncogene Proteins c-myc/genetics/metabolism&lt;/keyword&gt;&lt;keyword&gt;RNA, Messenger/*analysis/genetics/metabolism&lt;/keyword&gt;&lt;keyword&gt;Sequence Analysis, RNA/*methods&lt;/keyword&gt;&lt;keyword&gt;Software&lt;/keyword&gt;&lt;/keywords&gt;&lt;dates&gt;&lt;year&gt;2010&lt;/year&gt;&lt;pub-dates&gt;&lt;date&gt;May&lt;/date&gt;&lt;/pub-dates&gt;&lt;/dates&gt;&lt;isbn&gt;1546-1696 (Electronic)&amp;#xD;1087-0156 (Linking)&lt;/isbn&gt;&lt;accession-num&gt;20436464&lt;/accession-num&gt;&lt;urls&gt;&lt;related-urls&gt;&lt;url&gt;https://www.ncbi.nlm.nih.gov/pubmed/20436464&lt;/url&gt;&lt;/related-urls&gt;&lt;/urls&gt;&lt;custom2&gt;PMC3146043&lt;/custom2&gt;&lt;electronic-resource-num&gt;10.1038/nbt.1621&lt;/electronic-resource-num&gt;&lt;/record&gt;&lt;/Cite&gt;&lt;/EndNote&gt;</w:instrText>
      </w:r>
      <w:r>
        <w:fldChar w:fldCharType="separate"/>
      </w:r>
      <w:r>
        <w:rPr>
          <w:noProof/>
        </w:rPr>
        <w:t>(25)</w:t>
      </w:r>
      <w:r>
        <w:fldChar w:fldCharType="end"/>
      </w:r>
      <w:r>
        <w:t xml:space="preserve"> program </w:t>
      </w:r>
      <w:proofErr w:type="spellStart"/>
      <w:r>
        <w:t>cuffdiff</w:t>
      </w:r>
      <w:proofErr w:type="spellEnd"/>
      <w:r>
        <w:t xml:space="preserve"> was used to calculate expression levels, using the UCSC gene annotations and default parameters, as previously described </w:t>
      </w:r>
      <w:r>
        <w:fldChar w:fldCharType="begin">
          <w:fldData xml:space="preserve">PEVuZE5vdGU+PENpdGU+PEF1dGhvcj5HdW88L0F1dGhvcj48WWVhcj4yMDE3PC9ZZWFyPjxSZWNO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</w:fldData>
        </w:fldChar>
      </w:r>
      <w:r>
        <w:instrText xml:space="preserve"> ADDIN EN.CITE </w:instrText>
      </w:r>
      <w:r>
        <w:fldChar w:fldCharType="begin">
          <w:fldData xml:space="preserve">PEVuZE5vdGU+PENpdGU+PEF1dGhvcj5HdW88L0F1dGhvcj48WWVhcj4yMDE3PC9ZZWFyPjxSZWNO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</w:fldData>
        </w:fldChar>
      </w:r>
      <w:r>
        <w:instrText xml:space="preserve"> ADDIN EN.CITE.DATA </w:instrText>
      </w:r>
      <w:r>
        <w:fldChar w:fldCharType="end"/>
      </w:r>
      <w:r>
        <w:fldChar w:fldCharType="separate"/>
      </w:r>
      <w:r>
        <w:rPr>
          <w:noProof/>
        </w:rPr>
        <w:t>(26)</w:t>
      </w:r>
      <w:r>
        <w:fldChar w:fldCharType="end"/>
      </w:r>
      <w:r>
        <w:t xml:space="preserve">. </w:t>
      </w:r>
    </w:p>
    <w:p w14:paraId="62BF69B8" w14:textId="77777777" w:rsidR="003711E3" w:rsidRDefault="003711E3" w:rsidP="003711E3">
      <w:pPr>
        <w:pStyle w:val="Heading2"/>
        <w:jc w:val="both"/>
      </w:pPr>
      <w:r>
        <w:t xml:space="preserve">Ingenuity pathway analysis (IPA) </w:t>
      </w:r>
    </w:p>
    <w:p w14:paraId="6447A1CA" w14:textId="77777777" w:rsidR="003711E3" w:rsidRPr="00CB7F56" w:rsidRDefault="003711E3" w:rsidP="00292B9E">
      <w:pPr>
        <w:ind w:firstLine="0"/>
        <w:jc w:val="both"/>
      </w:pPr>
      <w:r>
        <w:t xml:space="preserve">    Isoforms that exhibited a log2 fold change greater than 1 and a false detection rate (FDR) less than 0.05 were subjected to Ingenuity Pathway Analysis (IPA 4.0, Ingenuity Systems, www.Ingenuity.com). The input isoforms were mapped to IPA’s knowledge bases, and the relevant biological functions, networks, and pathways related to the treatment of UA were identified. </w:t>
      </w:r>
    </w:p>
    <w:p w14:paraId="2B16BC71" w14:textId="77777777" w:rsidR="00890C37" w:rsidRPr="009E77E7" w:rsidRDefault="00890C37" w:rsidP="00890C37">
      <w:pPr>
        <w:pStyle w:val="Heading2"/>
        <w:rPr>
          <w:shd w:val="clear" w:color="auto" w:fill="FFFFFF"/>
        </w:rPr>
      </w:pPr>
      <w:r w:rsidRPr="009E77E7">
        <w:rPr>
          <w:shd w:val="clear" w:color="auto" w:fill="FFFFFF"/>
        </w:rPr>
        <w:t>Statistical analysis</w:t>
      </w:r>
    </w:p>
    <w:p w14:paraId="224810C5" w14:textId="77777777" w:rsidR="00890C37" w:rsidRPr="004F6918" w:rsidRDefault="00890C37" w:rsidP="005B0B21">
      <w:pPr>
        <w:ind w:firstLine="180"/>
        <w:jc w:val="both"/>
        <w:rPr>
          <w:bCs/>
          <w:shd w:val="clear" w:color="auto" w:fill="FFFFFF"/>
        </w:rPr>
      </w:pPr>
      <w:r w:rsidRPr="009E77E7">
        <w:rPr>
          <w:bCs/>
          <w:shd w:val="clear" w:color="auto" w:fill="FFFFFF"/>
        </w:rPr>
        <w:t xml:space="preserve">The data are presented as means ± SD. Comparisons of multiple groups were analyzed using one-way analysis of variance (ANOVA) with Tukey’s multiple comparison test, and simple comparisons between two groups were analyzed using Student’s t-test. Tumor incidence was examined by Fisher’s exact test. Methylation differences were analyzed by Mann-Whitney U test. A </w:t>
      </w:r>
      <w:r w:rsidRPr="009E77E7">
        <w:rPr>
          <w:bCs/>
          <w:i/>
          <w:shd w:val="clear" w:color="auto" w:fill="FFFFFF"/>
        </w:rPr>
        <w:t>P</w:t>
      </w:r>
      <w:r w:rsidRPr="009E77E7">
        <w:rPr>
          <w:bCs/>
          <w:shd w:val="clear" w:color="auto" w:fill="FFFFFF"/>
        </w:rPr>
        <w:t xml:space="preserve"> value less than 0.05 was considered statistically significant. </w:t>
      </w:r>
    </w:p>
    <w:p w14:paraId="41B8279D" w14:textId="77777777" w:rsidR="002F313D" w:rsidRDefault="002F313D" w:rsidP="002F313D">
      <w:pPr>
        <w:pStyle w:val="Heading1"/>
      </w:pPr>
      <w:bookmarkStart w:id="46" w:name="_Toc490083209"/>
      <w:r w:rsidRPr="009A4ADF">
        <w:lastRenderedPageBreak/>
        <w:t>Results</w:t>
      </w:r>
      <w:bookmarkEnd w:id="46"/>
    </w:p>
    <w:p w14:paraId="50D487E7" w14:textId="77777777" w:rsidR="002F313D" w:rsidRPr="002C4698" w:rsidRDefault="00E444CD" w:rsidP="002F313D">
      <w:pPr>
        <w:pStyle w:val="Heading2"/>
        <w:jc w:val="both"/>
      </w:pPr>
      <w:r w:rsidRPr="002C4698">
        <w:t xml:space="preserve">DNA methylation </w:t>
      </w:r>
      <w:r w:rsidR="00C762ED" w:rsidRPr="002C4698">
        <w:t>profiling</w:t>
      </w:r>
    </w:p>
    <w:p w14:paraId="046E88E8" w14:textId="77777777" w:rsidR="004F3AFD" w:rsidRDefault="004F3AFD" w:rsidP="004F3AFD">
      <w:pPr>
        <w:ind w:firstLine="576"/>
        <w:jc w:val="both"/>
      </w:pPr>
      <w:r>
        <w:t xml:space="preserve">To identify DNA methylation changes in UVB-induced skin non-melanoma skin carcinogenesis, we collected DNA methylation data obtained with the </w:t>
      </w:r>
      <w:r w:rsidR="00C762ED">
        <w:t xml:space="preserve">Mehtylation450 </w:t>
      </w:r>
      <w:proofErr w:type="spellStart"/>
      <w:r w:rsidR="00C762ED">
        <w:t>BeadChip</w:t>
      </w:r>
      <w:proofErr w:type="spellEnd"/>
      <w:r w:rsidR="00C762ED">
        <w:t xml:space="preserve"> (Illumina) and compared the DNA methylation status of a total of </w:t>
      </w:r>
      <w:r w:rsidR="00C762ED" w:rsidRPr="00C762ED">
        <w:rPr>
          <w:highlight w:val="yellow"/>
        </w:rPr>
        <w:t>235,310 CpG clusters</w:t>
      </w:r>
      <w:r w:rsidR="00C762ED">
        <w:t xml:space="preserve">, annotated using </w:t>
      </w:r>
      <w:proofErr w:type="spellStart"/>
      <w:r w:rsidR="00C762ED">
        <w:t>ChIPseeker</w:t>
      </w:r>
      <w:proofErr w:type="spellEnd"/>
      <w:r w:rsidR="00C762ED">
        <w:t xml:space="preserve"> (v 1.14.2) and </w:t>
      </w:r>
      <w:proofErr w:type="gramStart"/>
      <w:r w:rsidR="00C762ED">
        <w:t>TxDb.Mmusculus.UCSC.mm</w:t>
      </w:r>
      <w:proofErr w:type="gramEnd"/>
      <w:r w:rsidR="00C762ED">
        <w:t xml:space="preserve">10.knownGene (v 3.4.0). </w:t>
      </w:r>
      <w:r w:rsidR="009143D5">
        <w:t xml:space="preserve">Sequencing data was aligned to the bisulfite-converted mouse genome and deduplicated. </w:t>
      </w:r>
      <w:r w:rsidR="00DD52F0">
        <w:t>Globally, methylation changes were found to be more pronounced in later stag</w:t>
      </w:r>
      <w:r w:rsidR="003B4EAB">
        <w:t xml:space="preserve">e compared to the early stages, while comparison of hyper- and hypo-methylation changes were </w:t>
      </w:r>
      <w:proofErr w:type="gramStart"/>
      <w:r w:rsidR="003B4EAB">
        <w:t>variable</w:t>
      </w:r>
      <w:proofErr w:type="gramEnd"/>
      <w:r w:rsidR="003B4EAB">
        <w:t xml:space="preserve"> and tissue type dependent. The genomic distribution of the CpG clusters revealed that hypermethylated CpG sites were preferentially found at low-density CpG DNA regions. These hypermethylated CpG sites were enriched at intergenic regions, </w:t>
      </w:r>
      <w:r w:rsidR="009143D5">
        <w:t>CpG islands and gene promoters.</w:t>
      </w:r>
    </w:p>
    <w:p w14:paraId="1F86D38C" w14:textId="77777777" w:rsidR="009143D5" w:rsidRPr="002C4698" w:rsidRDefault="009143D5" w:rsidP="002C4698">
      <w:pPr>
        <w:pStyle w:val="Heading2"/>
        <w:jc w:val="both"/>
      </w:pPr>
      <w:r w:rsidRPr="002C4698">
        <w:t xml:space="preserve">Distribution of differentially methylated cytosines in genomic and CpG contexts </w:t>
      </w:r>
    </w:p>
    <w:p w14:paraId="126E5C3B" w14:textId="77777777" w:rsidR="009143D5" w:rsidRDefault="009143D5" w:rsidP="004F3AFD">
      <w:pPr>
        <w:ind w:firstLine="576"/>
        <w:jc w:val="both"/>
      </w:pPr>
      <w:r>
        <w:t xml:space="preserve">To determine the genomic distribution of differentially methylated cytosines among different regions, differentially methylated cytosines were assigned to their targeted capture </w:t>
      </w:r>
      <w:r w:rsidR="005265B8">
        <w:t>baits that</w:t>
      </w:r>
      <w:r>
        <w:t xml:space="preserve"> has been mapped to these functional genomic contexts. Differentially methylated cytosines in the CpG context were present in significantly greater </w:t>
      </w:r>
      <w:r w:rsidR="00F83254">
        <w:t>numbers than expected in the introns, intergenic and promoter regions downstream of genes (</w:t>
      </w:r>
      <w:r w:rsidR="00F83254" w:rsidRPr="00D51D66">
        <w:rPr>
          <w:highlight w:val="cyan"/>
        </w:rPr>
        <w:t>Figure 1</w:t>
      </w:r>
      <w:r w:rsidR="00F83254">
        <w:t xml:space="preserve">). </w:t>
      </w:r>
    </w:p>
    <w:p w14:paraId="2ED50A04" w14:textId="77777777" w:rsidR="005265B8" w:rsidRDefault="005265B8" w:rsidP="004F3AFD">
      <w:pPr>
        <w:ind w:firstLine="576"/>
        <w:jc w:val="both"/>
      </w:pPr>
      <w:r>
        <w:t xml:space="preserve">Average methylation levels were present in promoter, 3’ untranslated regions (3’ UTR), 5’ untranslated regions (5’ UTR), </w:t>
      </w:r>
      <w:r w:rsidR="00391311">
        <w:t xml:space="preserve">and </w:t>
      </w:r>
      <w:r>
        <w:t>body and downstream in the control group, UVB (the model).</w:t>
      </w:r>
      <w:r w:rsidR="00453BA5">
        <w:t xml:space="preserve"> For the promoter regions, differentially methylated cytosines in the CpG context were present in significantly smaller num</w:t>
      </w:r>
      <w:r w:rsidR="00F8472F">
        <w:t>bers compared to other regions (</w:t>
      </w:r>
      <w:r w:rsidR="00F8472F" w:rsidRPr="00D51D66">
        <w:rPr>
          <w:highlight w:val="cyan"/>
        </w:rPr>
        <w:t>Figure 2</w:t>
      </w:r>
      <w:r w:rsidR="00F8472F">
        <w:t>).</w:t>
      </w:r>
      <w:r w:rsidR="00C03A3F">
        <w:t xml:space="preserve"> However, there </w:t>
      </w:r>
      <w:r w:rsidR="001F4392">
        <w:t>was</w:t>
      </w:r>
      <w:r w:rsidR="00C03A3F">
        <w:t xml:space="preserve"> no significant difference among the contr</w:t>
      </w:r>
      <w:r w:rsidR="00BB1A34">
        <w:t>ol, model and treatment groups (</w:t>
      </w:r>
      <w:r w:rsidR="00BB1A34" w:rsidRPr="00D51D66">
        <w:rPr>
          <w:highlight w:val="cyan"/>
        </w:rPr>
        <w:t>Figure 2</w:t>
      </w:r>
      <w:r w:rsidR="00BB1A34">
        <w:t xml:space="preserve">). </w:t>
      </w:r>
    </w:p>
    <w:p w14:paraId="3DEE1957" w14:textId="77777777" w:rsidR="00D3625C" w:rsidRDefault="00D6618A" w:rsidP="004F3AFD">
      <w:pPr>
        <w:ind w:firstLine="576"/>
        <w:jc w:val="both"/>
      </w:pPr>
      <w:r>
        <w:lastRenderedPageBreak/>
        <w:t>Further, the clustering of all samples with Euclidean distances calculated using methylation levels (</w:t>
      </w:r>
      <w:r w:rsidRPr="00D51D66">
        <w:rPr>
          <w:highlight w:val="cyan"/>
        </w:rPr>
        <w:t>Figures 3&amp;</w:t>
      </w:r>
      <w:r w:rsidR="00320DE4" w:rsidRPr="00D51D66">
        <w:rPr>
          <w:highlight w:val="cyan"/>
        </w:rPr>
        <w:t>4</w:t>
      </w:r>
      <w:r w:rsidR="00320DE4">
        <w:t>).</w:t>
      </w:r>
      <w:r w:rsidR="00134081">
        <w:t xml:space="preserve"> </w:t>
      </w:r>
      <w:r w:rsidR="00185430">
        <w:t xml:space="preserve">In </w:t>
      </w:r>
      <w:r w:rsidR="00985F17">
        <w:t>F</w:t>
      </w:r>
      <w:r w:rsidR="00185430">
        <w:t xml:space="preserve">igure 3, </w:t>
      </w:r>
      <w:r w:rsidR="00985F17">
        <w:t>it’s shown that tumor samples from the model and treatment groups and normal skin samples from the control group at 25-week were presented separately from samples from other time points</w:t>
      </w:r>
      <w:r w:rsidR="00FA07D7">
        <w:t xml:space="preserve"> at the methylation level</w:t>
      </w:r>
      <w:r w:rsidR="00985F17">
        <w:t xml:space="preserve">. </w:t>
      </w:r>
      <w:r w:rsidR="00FA07D7">
        <w:t>Further, aside from tumor or skin samples at 25-week, we compared the skin epidermis samples from time points of 2-week, 15-week and 25-week,</w:t>
      </w:r>
      <w:r w:rsidR="00017A18">
        <w:t xml:space="preserve"> suggesting the time-dependent changes in methylation.</w:t>
      </w:r>
    </w:p>
    <w:p w14:paraId="724EE8EE" w14:textId="77777777" w:rsidR="00D3625C" w:rsidRDefault="0063257A" w:rsidP="00ED5ACE">
      <w:pPr>
        <w:pStyle w:val="Heading2"/>
        <w:jc w:val="both"/>
      </w:pPr>
      <w:r>
        <w:t>Methylation levels of control group in aging</w:t>
      </w:r>
    </w:p>
    <w:p w14:paraId="584AF9DB" w14:textId="77777777" w:rsidR="00D6618A" w:rsidRDefault="000159D9" w:rsidP="004F3AFD">
      <w:pPr>
        <w:ind w:firstLine="576"/>
        <w:jc w:val="both"/>
      </w:pPr>
      <w:r>
        <w:t xml:space="preserve">Moreover, to identify differentially DNA methylation changes in aging, we compared the proportion of Methylated Reads in the control groups among the comparison of 2-week, 15-week, and 25-week </w:t>
      </w:r>
      <w:r w:rsidR="00F753D4">
        <w:t xml:space="preserve">time points </w:t>
      </w:r>
      <w:r w:rsidR="009432CB">
        <w:t xml:space="preserve">with FDR &lt; 0.1 </w:t>
      </w:r>
      <w:r w:rsidR="00F753D4">
        <w:t>(</w:t>
      </w:r>
      <w:r w:rsidR="00F753D4" w:rsidRPr="00F753D4">
        <w:rPr>
          <w:highlight w:val="cyan"/>
        </w:rPr>
        <w:t>Figure 5</w:t>
      </w:r>
      <w:r w:rsidR="00F753D4">
        <w:t>)</w:t>
      </w:r>
      <w:r w:rsidR="009432CB">
        <w:t>. The control groups at 15-week and 25-week show</w:t>
      </w:r>
      <w:r w:rsidR="004F179A">
        <w:t>ed increased</w:t>
      </w:r>
      <w:r w:rsidR="006A4C43">
        <w:t xml:space="preserve"> accumulation of changes in methylation in skin epidermis (</w:t>
      </w:r>
      <w:r w:rsidR="006A4C43" w:rsidRPr="00250C9A">
        <w:rPr>
          <w:highlight w:val="cyan"/>
        </w:rPr>
        <w:t>Figure 5</w:t>
      </w:r>
      <w:r w:rsidR="006A4C43">
        <w:t>).</w:t>
      </w:r>
      <w:r w:rsidR="00250C9A">
        <w:t xml:space="preserve"> Genes with CpG regions with at least 20% difference in methylation and FDR &lt; 0.01 for each comparison were leased in </w:t>
      </w:r>
      <w:r w:rsidR="00250C9A" w:rsidRPr="00250C9A">
        <w:rPr>
          <w:highlight w:val="cyan"/>
        </w:rPr>
        <w:t>Figure 6</w:t>
      </w:r>
      <w:r w:rsidR="00AC4CE8">
        <w:t xml:space="preserve">, with the comparison of 15-week to 2-week at </w:t>
      </w:r>
      <w:r w:rsidR="00C43B07">
        <w:t xml:space="preserve">outer layer, 25-week to 2-week at the middle layer, and </w:t>
      </w:r>
      <w:r w:rsidR="00423438">
        <w:t xml:space="preserve">25-week to 15-week at the innermost layer. </w:t>
      </w:r>
      <w:r w:rsidR="00423438" w:rsidRPr="00717EA7">
        <w:rPr>
          <w:highlight w:val="yellow"/>
        </w:rPr>
        <w:t>51 [To be confirmed</w:t>
      </w:r>
      <w:r w:rsidR="002C558E">
        <w:rPr>
          <w:highlight w:val="yellow"/>
        </w:rPr>
        <w:t>/ revised in a table</w:t>
      </w:r>
      <w:r w:rsidR="00423438" w:rsidRPr="00717EA7">
        <w:rPr>
          <w:highlight w:val="yellow"/>
        </w:rPr>
        <w:t>]</w:t>
      </w:r>
      <w:r w:rsidR="00423438">
        <w:t xml:space="preserve"> genes were identified </w:t>
      </w:r>
      <w:r w:rsidR="00C31F56">
        <w:t>with increased methylation</w:t>
      </w:r>
      <w:r w:rsidR="00F479A6">
        <w:t xml:space="preserve"> with at least 20% </w:t>
      </w:r>
      <w:r w:rsidR="00C31F56">
        <w:t xml:space="preserve">at 15-week and 25-week compared to 2-week, </w:t>
      </w:r>
      <w:r w:rsidR="00F479A6">
        <w:t xml:space="preserve">while </w:t>
      </w:r>
      <w:r w:rsidR="00F479A6" w:rsidRPr="00F479A6">
        <w:rPr>
          <w:highlight w:val="yellow"/>
        </w:rPr>
        <w:t xml:space="preserve">23 [To </w:t>
      </w:r>
      <w:r w:rsidR="00F479A6" w:rsidRPr="00717EA7">
        <w:rPr>
          <w:highlight w:val="yellow"/>
        </w:rPr>
        <w:t>be confirmed</w:t>
      </w:r>
      <w:r w:rsidR="002C558E">
        <w:rPr>
          <w:highlight w:val="yellow"/>
        </w:rPr>
        <w:t>/ revised in a table</w:t>
      </w:r>
      <w:r w:rsidR="00F479A6" w:rsidRPr="00717EA7">
        <w:rPr>
          <w:highlight w:val="yellow"/>
        </w:rPr>
        <w:t>]</w:t>
      </w:r>
      <w:r w:rsidR="00F479A6">
        <w:t xml:space="preserve"> genes with decreased methylation. </w:t>
      </w:r>
      <w:r w:rsidR="004E1070">
        <w:t>Interestingly, these genes did show smaller changes in the comparison between 25-week to 15-week</w:t>
      </w:r>
      <w:r w:rsidR="00287E80">
        <w:t xml:space="preserve"> (</w:t>
      </w:r>
      <w:r w:rsidR="00287E80" w:rsidRPr="00287E80">
        <w:rPr>
          <w:highlight w:val="cyan"/>
        </w:rPr>
        <w:t>Table 1 or Figure 6B</w:t>
      </w:r>
      <w:r w:rsidR="00287E80">
        <w:t>)</w:t>
      </w:r>
      <w:r w:rsidR="004A0ABD">
        <w:t xml:space="preserve">, suggesting that DNA methylation changes related to aging accumulated more in the earlier </w:t>
      </w:r>
      <w:r w:rsidR="007F3A7E">
        <w:t xml:space="preserve">before 15-week, but bot after until 25-week. </w:t>
      </w:r>
    </w:p>
    <w:p w14:paraId="4F602917" w14:textId="77777777" w:rsidR="002F313D" w:rsidRPr="00917895" w:rsidRDefault="002F313D" w:rsidP="002F313D">
      <w:pPr>
        <w:pStyle w:val="Heading1"/>
      </w:pPr>
      <w:bookmarkStart w:id="47" w:name="_Toc490083214"/>
      <w:r w:rsidRPr="00917895">
        <w:t>Discussion and conclusions</w:t>
      </w:r>
      <w:bookmarkEnd w:id="47"/>
    </w:p>
    <w:p w14:paraId="37152BBA" w14:textId="77777777" w:rsidR="002F313D" w:rsidRDefault="002F313D" w:rsidP="002F313D">
      <w:pPr>
        <w:jc w:val="both"/>
      </w:pPr>
      <w:r w:rsidRPr="009A4ADF">
        <w:t xml:space="preserve">This present study will provide unique new insights into alterations induced by UVB in </w:t>
      </w:r>
      <w:r w:rsidRPr="009A4ADF">
        <w:rPr>
          <w:noProof/>
        </w:rPr>
        <w:t>initiation</w:t>
      </w:r>
      <w:r w:rsidRPr="009A4ADF">
        <w:t xml:space="preserve">, promotion, and progression stages of skin inflammation and carcinogenesis. </w:t>
      </w:r>
    </w:p>
    <w:p w14:paraId="423B4647" w14:textId="77777777" w:rsidR="002F313D" w:rsidRDefault="002F58CD" w:rsidP="00D02084">
      <w:pPr>
        <w:jc w:val="both"/>
      </w:pPr>
      <w:r>
        <w:lastRenderedPageBreak/>
        <w:t xml:space="preserve">Methyl-seq was developed to study the patterns of the mouse methylome after exposure to UV-irradiation. In addition, after validation, genes with differentially methylated also tend to show decreased gene expression. </w:t>
      </w:r>
      <w:r w:rsidR="00D02084">
        <w:t xml:space="preserve">In this study, we have identified genes with altered methylation in the different stages of UVB-induced skin carcinogenesis. For example, </w:t>
      </w:r>
      <w:r w:rsidR="002F313D">
        <w:t>[</w:t>
      </w:r>
      <w:r w:rsidR="002F313D" w:rsidRPr="004A1EBD">
        <w:rPr>
          <w:highlight w:val="yellow"/>
        </w:rPr>
        <w:t xml:space="preserve">Add discussion of the major pathways and </w:t>
      </w:r>
      <w:r w:rsidR="002F313D" w:rsidRPr="004D3D62">
        <w:rPr>
          <w:highlight w:val="yellow"/>
        </w:rPr>
        <w:t>molecules</w:t>
      </w:r>
      <w:r w:rsidR="004D3D62" w:rsidRPr="004D3D62">
        <w:rPr>
          <w:highlight w:val="yellow"/>
        </w:rPr>
        <w:t>, related references.</w:t>
      </w:r>
      <w:r w:rsidR="002F313D">
        <w:t>]</w:t>
      </w:r>
    </w:p>
    <w:p w14:paraId="7703E51C" w14:textId="77777777" w:rsidR="00546703" w:rsidRDefault="00546703" w:rsidP="00D02084">
      <w:pPr>
        <w:jc w:val="both"/>
      </w:pPr>
      <w:r>
        <w:t xml:space="preserve">There are several limitations of this current study. First, the magnitude of difference in DNA methylation is among the Methyl-seq, bisulfite-pyrosequencing or sanger sequencing. The Agilent’s </w:t>
      </w:r>
      <w:proofErr w:type="spellStart"/>
      <w:r>
        <w:t>SureSelect</w:t>
      </w:r>
      <w:proofErr w:type="spellEnd"/>
      <w:r>
        <w:t xml:space="preserve"> Methyl-Seq assay is designed to detect DNA methylation on the negative strand. Further validation by bisulfite-pyrosequencing or sanger sequencing is not always possible because of the li</w:t>
      </w:r>
      <w:r w:rsidR="00DC467A">
        <w:t xml:space="preserve">mitations in the primer design on the sequence with low </w:t>
      </w:r>
      <w:r w:rsidR="00C15BC8">
        <w:t>complexity</w:t>
      </w:r>
      <w:r w:rsidR="00DC467A">
        <w:t xml:space="preserve"> on the negative strand. </w:t>
      </w:r>
      <w:r w:rsidR="00C15BC8">
        <w:t xml:space="preserve">The discrepancy </w:t>
      </w:r>
      <w:r w:rsidR="00D57991">
        <w:t>may be caused by the effect of hemi-methylation.</w:t>
      </w:r>
      <w:r w:rsidR="003714F2">
        <w:t xml:space="preserve"> Moreover, an external control can be spiked into the Methyl-seq library preparation to provide accurate detection of bisulfite conversion error rates, although this is not presently performed in the standard Agilent Methyl-seq protocol. </w:t>
      </w:r>
    </w:p>
    <w:p w14:paraId="6B7962C6" w14:textId="77777777" w:rsidR="001C032F" w:rsidRPr="009A4ADF" w:rsidRDefault="001C032F" w:rsidP="00D02084">
      <w:pPr>
        <w:jc w:val="both"/>
      </w:pPr>
      <w:r>
        <w:t xml:space="preserve">In summary, we have demonstrated the application of Methyl-seq to detect DNA methylation in different stages of UVB-induced skin carcinogenesis. </w:t>
      </w:r>
      <w:r w:rsidR="00391311">
        <w:t>The present study</w:t>
      </w:r>
      <w:r w:rsidR="007060B8">
        <w:t xml:space="preserve"> tr</w:t>
      </w:r>
      <w:r w:rsidR="00391311">
        <w:t>ies</w:t>
      </w:r>
      <w:r w:rsidR="007060B8">
        <w:t xml:space="preserve"> to understand the correlation of DNA methylation to the gene silencing and expression of these selected genes</w:t>
      </w:r>
      <w:r w:rsidR="00711CA1">
        <w:t xml:space="preserve"> using RNA-sequencing</w:t>
      </w:r>
      <w:r w:rsidR="00391311">
        <w:t xml:space="preserve">. </w:t>
      </w:r>
    </w:p>
    <w:p w14:paraId="2ACF2CA8" w14:textId="77777777" w:rsidR="002F313D" w:rsidRPr="009324CE" w:rsidRDefault="002F313D" w:rsidP="002F313D">
      <w:pPr>
        <w:pStyle w:val="Heading1"/>
        <w:numPr>
          <w:ilvl w:val="0"/>
          <w:numId w:val="0"/>
        </w:numPr>
        <w:ind w:left="432" w:hanging="432"/>
      </w:pPr>
      <w:r w:rsidRPr="009324CE">
        <w:t>Acknowledgements</w:t>
      </w:r>
    </w:p>
    <w:p w14:paraId="68F10411" w14:textId="77777777" w:rsidR="002F313D" w:rsidRDefault="002F313D" w:rsidP="002F313D">
      <w:pPr>
        <w:ind w:firstLine="360"/>
        <w:jc w:val="both"/>
      </w:pPr>
      <w:r w:rsidRPr="002621BE">
        <w:t xml:space="preserve">We thank all members of Dr. Ah-Ng Kong’s lab for helpful discussions and preparation of this manuscript. </w:t>
      </w:r>
    </w:p>
    <w:p w14:paraId="0135F49E" w14:textId="77777777" w:rsidR="002F313D" w:rsidRPr="0038025A" w:rsidRDefault="002F313D" w:rsidP="002F313D">
      <w:pPr>
        <w:pStyle w:val="Heading1"/>
        <w:numPr>
          <w:ilvl w:val="0"/>
          <w:numId w:val="0"/>
        </w:numPr>
        <w:ind w:left="432" w:hanging="432"/>
      </w:pPr>
      <w:r w:rsidRPr="0038025A">
        <w:lastRenderedPageBreak/>
        <w:t>Funding</w:t>
      </w:r>
    </w:p>
    <w:p w14:paraId="0DF60F38" w14:textId="77777777" w:rsidR="002F313D" w:rsidRPr="002621BE" w:rsidRDefault="002F313D" w:rsidP="002F313D">
      <w:pPr>
        <w:ind w:firstLine="360"/>
        <w:jc w:val="both"/>
      </w:pPr>
      <w:r w:rsidRPr="002621BE">
        <w:t xml:space="preserve">This study was supported in part by </w:t>
      </w:r>
      <w:r w:rsidRPr="005A6285">
        <w:rPr>
          <w:highlight w:val="yellow"/>
        </w:rPr>
        <w:t>R01 CA200129, R01-CA118947, and R01-CA152826 from the National Cancer Institute (NCI), R01 AT009152</w:t>
      </w:r>
      <w:r w:rsidR="005A6285">
        <w:t xml:space="preserve"> [</w:t>
      </w:r>
      <w:r w:rsidR="005A6285" w:rsidRPr="005A6285">
        <w:rPr>
          <w:highlight w:val="yellow"/>
        </w:rPr>
        <w:t>Update the number</w:t>
      </w:r>
      <w:r w:rsidR="00017A18">
        <w:t>s</w:t>
      </w:r>
      <w:r w:rsidR="005A6285">
        <w:t>]</w:t>
      </w:r>
      <w:r w:rsidRPr="002621BE">
        <w:t xml:space="preserve"> from the National Center for Complementary and Integrative Health (NCCIH), and institutional funds awarded to Dr. Ah-Ng Kong. </w:t>
      </w:r>
    </w:p>
    <w:p w14:paraId="33B28534" w14:textId="77777777" w:rsidR="002F313D" w:rsidRPr="009324CE" w:rsidRDefault="002F313D" w:rsidP="002F313D">
      <w:pPr>
        <w:pStyle w:val="Heading1"/>
        <w:numPr>
          <w:ilvl w:val="0"/>
          <w:numId w:val="0"/>
        </w:numPr>
        <w:ind w:left="432" w:hanging="432"/>
      </w:pPr>
      <w:r w:rsidRPr="009324CE">
        <w:t>Conflict of interest</w:t>
      </w:r>
    </w:p>
    <w:p w14:paraId="62ACE129" w14:textId="77777777" w:rsidR="002F313D" w:rsidRDefault="002F313D" w:rsidP="002F313D">
      <w:pPr>
        <w:ind w:firstLine="360"/>
        <w:jc w:val="both"/>
      </w:pPr>
      <w:r w:rsidRPr="009A69A2">
        <w:t>The authors declare that there are no conflicts of interest.</w:t>
      </w:r>
    </w:p>
    <w:p w14:paraId="1D46CC1C" w14:textId="77777777" w:rsidR="002F313D" w:rsidRDefault="002F313D"/>
    <w:p w14:paraId="401100AD" w14:textId="77777777" w:rsidR="006B057F" w:rsidRDefault="006B057F">
      <w:pPr>
        <w:spacing w:after="200" w:line="276" w:lineRule="auto"/>
        <w:ind w:firstLine="0"/>
      </w:pPr>
      <w:r>
        <w:br w:type="page"/>
      </w:r>
    </w:p>
    <w:p w14:paraId="6753B0A8" w14:textId="77777777" w:rsidR="002F313D" w:rsidRDefault="002F313D" w:rsidP="00515073">
      <w:pPr>
        <w:pStyle w:val="Heading1"/>
        <w:numPr>
          <w:ilvl w:val="0"/>
          <w:numId w:val="0"/>
        </w:numPr>
        <w:ind w:left="432" w:hanging="432"/>
      </w:pPr>
      <w:r>
        <w:lastRenderedPageBreak/>
        <w:t>References</w:t>
      </w:r>
    </w:p>
    <w:p w14:paraId="10AD05A2" w14:textId="77777777" w:rsidR="004D73FE" w:rsidRPr="004D73FE" w:rsidRDefault="002F313D" w:rsidP="004D73FE">
      <w:pPr>
        <w:pStyle w:val="EndNoteBibliography"/>
        <w:ind w:firstLine="0"/>
      </w:pPr>
      <w:r>
        <w:fldChar w:fldCharType="begin"/>
      </w:r>
      <w:r>
        <w:instrText xml:space="preserve"> ADDIN EN.REFLIST </w:instrText>
      </w:r>
      <w:r>
        <w:fldChar w:fldCharType="separate"/>
      </w:r>
      <w:r w:rsidR="004D73FE" w:rsidRPr="004D73FE">
        <w:t>1.</w:t>
      </w:r>
      <w:r w:rsidR="004D73FE" w:rsidRPr="004D73FE">
        <w:tab/>
        <w:t>Katiyar SK, Matsui MS, Mukhtar H. Kinetics of UV light-induced cyclobutane pyrimidine dimers in human skin in vivo: an immunohistochemical analysis of both epidermis and dermis. Photochemistry and photobiology. 2000;72(6):788-93. PubMed PMID: 11140267.</w:t>
      </w:r>
    </w:p>
    <w:p w14:paraId="58BDE135" w14:textId="77777777" w:rsidR="004D73FE" w:rsidRPr="004D73FE" w:rsidRDefault="004D73FE" w:rsidP="004D73FE">
      <w:pPr>
        <w:pStyle w:val="EndNoteBibliography"/>
        <w:ind w:firstLine="0"/>
      </w:pPr>
      <w:r w:rsidRPr="004D73FE">
        <w:t>2.</w:t>
      </w:r>
      <w:r w:rsidRPr="004D73FE">
        <w:tab/>
        <w:t>Mukhtar H, Elmets CA. Photocarcinogenesis: mechanisms, models and human health implications. Photochemistry and photobiology. 1996;63(4):356-7. PubMed PMID: 8934734.</w:t>
      </w:r>
    </w:p>
    <w:p w14:paraId="0775816E" w14:textId="77777777" w:rsidR="004D73FE" w:rsidRPr="004D73FE" w:rsidRDefault="004D73FE" w:rsidP="004D73FE">
      <w:pPr>
        <w:pStyle w:val="EndNoteBibliography"/>
        <w:ind w:firstLine="0"/>
      </w:pPr>
      <w:r w:rsidRPr="004D73FE">
        <w:t>3.</w:t>
      </w:r>
      <w:r w:rsidRPr="004D73FE">
        <w:tab/>
        <w:t>Perez RF, Tejedor JR, Bayon GF, Fernandez AF, Fraga MF. Distinct chromatin signatures of DNA hypomethylation in aging and cancer. Aging Cell. 2018. doi: 10.1111/acel.12744. PubMed PMID: 29504244.</w:t>
      </w:r>
    </w:p>
    <w:p w14:paraId="41F2FDE7" w14:textId="77777777" w:rsidR="004D73FE" w:rsidRPr="004D73FE" w:rsidRDefault="004D73FE" w:rsidP="004D73FE">
      <w:pPr>
        <w:pStyle w:val="EndNoteBibliography"/>
        <w:ind w:firstLine="0"/>
      </w:pPr>
      <w:r w:rsidRPr="004D73FE">
        <w:t>4.</w:t>
      </w:r>
      <w:r w:rsidRPr="004D73FE">
        <w:tab/>
        <w:t>Yang AY, Lee JH, Shu L, Zhang C, Su ZY, Lu Y, Huang MT, Ramirez C, Pung D, Huang Y, Verzi M, Hart RP, Kong AN. Genome-wide analysis of DNA methylation in UVB- and DMBA/TPA-induced mouse skin cancer models. Life Sci. 2014;113(1-2):45-54. doi: 10.1016/j.lfs.2014.07.031. PubMed PMID: 25093921.</w:t>
      </w:r>
    </w:p>
    <w:p w14:paraId="22034F73" w14:textId="77777777" w:rsidR="004D73FE" w:rsidRPr="004D73FE" w:rsidRDefault="004D73FE" w:rsidP="004D73FE">
      <w:pPr>
        <w:pStyle w:val="EndNoteBibliography"/>
        <w:ind w:firstLine="0"/>
      </w:pPr>
      <w:r w:rsidRPr="004D73FE">
        <w:t>5.</w:t>
      </w:r>
      <w:r w:rsidRPr="004D73FE">
        <w:tab/>
        <w:t>Harris RA, Wang T, Coarfa C, Nagarajan RP, Hong C, Downey SL, Johnson BE, Fouse SD, Delaney A, Zhao Y, Olshen A, Ballinger T, Zhou X, Forsberg KJ, Gu J, Echipare L, O'Geen H, Lister R, Pelizzola M, Xi Y, Epstein CB, Bernstein BE, Hawkins RD, Ren B, Chung WY, Gu H, Bock C, Gnirke A, Zhang MQ, Haussler D, Ecker JR, Li W, Farnham PJ, Waterland RA, Meissner A, Marra MA, Hirst M, Milosavljevic A, Costello JF. Comparison of sequencing-based methods to profile DNA methylation and identification of monoallelic epigenetic modifications. Nat Biotechnol. 2010;28(10):1097-105. doi: 10.1038/nbt.1682. PubMed PMID: 20852635; PMCID: PMC2955169.</w:t>
      </w:r>
    </w:p>
    <w:p w14:paraId="740BC205" w14:textId="77777777" w:rsidR="004D73FE" w:rsidRPr="004D73FE" w:rsidRDefault="004D73FE" w:rsidP="004D73FE">
      <w:pPr>
        <w:pStyle w:val="EndNoteBibliography"/>
        <w:ind w:firstLine="0"/>
      </w:pPr>
      <w:r w:rsidRPr="004D73FE">
        <w:t>6.</w:t>
      </w:r>
      <w:r w:rsidRPr="004D73FE">
        <w:tab/>
        <w:t>Nair SS, Coolen MW, Stirzaker C, Song JZ, Statham AL, Strbenac D, Robinson MD, Clark SJ. Comparison of methyl-DNA immunoprecipitation (MeDIP) and methyl-CpG binding domain (MBD) protein capture for genome-wide DNA methylation analysis reveal CpG sequence coverage bias. Epigenetics. 2011;6(1):34-44. doi: 10.4161/epi.6.1.13313. PubMed PMID: 20818161.</w:t>
      </w:r>
    </w:p>
    <w:p w14:paraId="021F3274" w14:textId="77777777" w:rsidR="004D73FE" w:rsidRPr="004D73FE" w:rsidRDefault="004D73FE" w:rsidP="004D73FE">
      <w:pPr>
        <w:pStyle w:val="EndNoteBibliography"/>
        <w:ind w:firstLine="0"/>
      </w:pPr>
      <w:r w:rsidRPr="004D73FE">
        <w:t>7.</w:t>
      </w:r>
      <w:r w:rsidRPr="004D73FE">
        <w:tab/>
        <w:t>Guan C, Barron AB, He XJ, Wang ZL, Yan WY, Zeng ZJ. A comparison of digital gene expression profiling and methyl DNA immunoprecipitation as methods for gene discovery in honeybee (Apis mellifera) behavioural genomic analyses. PLoS One. 2013;8(9):e73628. doi: 10.1371/journal.pone.0073628. PubMed PMID: 24040006; PMCID: PMC3767799.</w:t>
      </w:r>
    </w:p>
    <w:p w14:paraId="01DF50B4" w14:textId="77777777" w:rsidR="004D73FE" w:rsidRPr="004D73FE" w:rsidRDefault="004D73FE" w:rsidP="004D73FE">
      <w:pPr>
        <w:pStyle w:val="EndNoteBibliography"/>
        <w:ind w:firstLine="0"/>
      </w:pPr>
      <w:r w:rsidRPr="004D73FE">
        <w:t>8.</w:t>
      </w:r>
      <w:r w:rsidRPr="004D73FE">
        <w:tab/>
        <w:t>Balasubramanian S, Chew YC, Eckert RL. Sulforaphane suppresses polycomb group protein level via a proteasome-dependent mechanism in skin cancer cells. Mol Pharmacol. 2011;80(5):870-8. doi: 10.1124/mol.111.072363. PubMed PMID: 21807989; PMCID: PMC3198914.</w:t>
      </w:r>
    </w:p>
    <w:p w14:paraId="6F27C495" w14:textId="77777777" w:rsidR="004D73FE" w:rsidRPr="004D73FE" w:rsidRDefault="004D73FE" w:rsidP="004D73FE">
      <w:pPr>
        <w:pStyle w:val="EndNoteBibliography"/>
        <w:ind w:firstLine="0"/>
      </w:pPr>
      <w:r w:rsidRPr="004D73FE">
        <w:t>9.</w:t>
      </w:r>
      <w:r w:rsidRPr="004D73FE">
        <w:tab/>
        <w:t>Saha K, Hornyak TJ, Eckert RL. Epigenetic cancer prevention mechanisms in skin cancer. The AAPS journal. 2013;15(4):1064-71. doi: 10.1208/s12248-013-9513-3. PubMed PMID: 23904153; PMCID: PMC3787232.</w:t>
      </w:r>
    </w:p>
    <w:p w14:paraId="63AD8BFF" w14:textId="77777777" w:rsidR="004D73FE" w:rsidRPr="004D73FE" w:rsidRDefault="004D73FE" w:rsidP="004D73FE">
      <w:pPr>
        <w:pStyle w:val="EndNoteBibliography"/>
        <w:ind w:firstLine="0"/>
      </w:pPr>
      <w:r w:rsidRPr="004D73FE">
        <w:t>10.</w:t>
      </w:r>
      <w:r w:rsidRPr="004D73FE">
        <w:tab/>
        <w:t>Su ZY, Zhang C, Lee JH, Shu L, Wu TY, Khor TO, Conney AH, Lu YP, Kong AN. Requirement and epigenetics reprogramming of Nrf2 in suppression of tumor promoter TPA-induced mouse skin cell transformation by sulforaphane. Cancer prevention research. 2014;7(3):319-29. doi: 10.1158/1940-6207.CAPR-13-0313-T. PubMed PMID: 24441674.</w:t>
      </w:r>
    </w:p>
    <w:p w14:paraId="13E0A25C" w14:textId="77777777" w:rsidR="004D73FE" w:rsidRPr="004D73FE" w:rsidRDefault="004D73FE" w:rsidP="004D73FE">
      <w:pPr>
        <w:pStyle w:val="EndNoteBibliography"/>
        <w:ind w:firstLine="0"/>
      </w:pPr>
      <w:r w:rsidRPr="004D73FE">
        <w:t>11.</w:t>
      </w:r>
      <w:r w:rsidRPr="004D73FE">
        <w:tab/>
        <w:t>Fisher ML, Adhikary G, Grun D, Kaetzel DM, Eckert RL. The Ezh2 polycomb group protein drives an aggressive phenotype in melanoma cancer stem cells and is a target of diet derived sulforaphane. Molecular carcinogenesis. 2016;55(12):2024-36. doi: 10.1002/mc.22448. PubMed PMID: 26693692; PMCID: PMC4919248.</w:t>
      </w:r>
    </w:p>
    <w:p w14:paraId="2BC16C67" w14:textId="77777777" w:rsidR="004D73FE" w:rsidRPr="004D73FE" w:rsidRDefault="004D73FE" w:rsidP="004D73FE">
      <w:pPr>
        <w:pStyle w:val="EndNoteBibliography"/>
        <w:ind w:firstLine="0"/>
      </w:pPr>
      <w:r w:rsidRPr="004D73FE">
        <w:lastRenderedPageBreak/>
        <w:t>12.</w:t>
      </w:r>
      <w:r w:rsidRPr="004D73FE">
        <w:tab/>
        <w:t>Lou YR, Peng QY, Li T, Medvecky CM, Lin Y, Shih WJ, Conney AH, Shapses S, Wagner GC, Lu YP. Effects of high-fat diets rich in either omega-3 or omega-6 fatty acids on UVB-induced skin carcinogenesis in SKH-1 mice. Carcinogenesis. 2011;32(7):1078-84. doi: 10.1093/carcin/bgr074. PubMed PMID: 21525235; PMCID: 3128560.</w:t>
      </w:r>
    </w:p>
    <w:p w14:paraId="3668821C" w14:textId="77777777" w:rsidR="004D73FE" w:rsidRPr="004D73FE" w:rsidRDefault="004D73FE" w:rsidP="004D73FE">
      <w:pPr>
        <w:pStyle w:val="EndNoteBibliography"/>
        <w:ind w:firstLine="0"/>
      </w:pPr>
      <w:r w:rsidRPr="004D73FE">
        <w:t>13.</w:t>
      </w:r>
      <w:r w:rsidRPr="004D73FE">
        <w:tab/>
        <w:t>Lu YP, Lou YR, Yen P, Mitchell D, Huang MT, Conney AH. Time course for early adaptive responses to ultraviolet B light in the epidermis of SKH-1 mice. Cancer Res. 1999;59(18):4591-602. PubMed PMID: 10493513.</w:t>
      </w:r>
    </w:p>
    <w:p w14:paraId="62544C14" w14:textId="77777777" w:rsidR="004D73FE" w:rsidRPr="004D73FE" w:rsidRDefault="004D73FE" w:rsidP="004D73FE">
      <w:pPr>
        <w:pStyle w:val="EndNoteBibliography"/>
        <w:ind w:firstLine="0"/>
      </w:pPr>
      <w:r w:rsidRPr="004D73FE">
        <w:t>14.</w:t>
      </w:r>
      <w:r w:rsidRPr="004D73FE">
        <w:tab/>
        <w:t>Saw CL, Huang MT, Liu Y, Khor TO, Conney AH, Kong AN. Impact of Nrf2 on UVB-induced skin inflammation/photoprotection and photoprotective effect of sulforaphane. Mol Carcinog. 2011;50(6):479-86. doi: 10.1002/mc.20725. PubMed PMID: 21557329.</w:t>
      </w:r>
    </w:p>
    <w:p w14:paraId="56F78849" w14:textId="77777777" w:rsidR="004D73FE" w:rsidRPr="004D73FE" w:rsidRDefault="004D73FE" w:rsidP="004D73FE">
      <w:pPr>
        <w:pStyle w:val="EndNoteBibliography"/>
        <w:ind w:firstLine="0"/>
      </w:pPr>
      <w:r w:rsidRPr="004D73FE">
        <w:t>15.</w:t>
      </w:r>
      <w:r w:rsidRPr="004D73FE">
        <w:tab/>
        <w:t>Lu YP, Lou YR, Xie JG, Peng QY, Liao J, Yang CS, Huang MT, Conney AH. Topical applications of caffeine or (-)-epigallocatechin gallate (EGCG) inhibit carcinogenesis and selectively increase apoptosis in UVB-induced skin tumors in mice. Proc Natl Acad Sci U S A. 2002;99(19):12455-60. doi: 10.1073/pnas.182429899. PubMed PMID: 12205293; PMCID: PMC129466.</w:t>
      </w:r>
    </w:p>
    <w:p w14:paraId="71343D5F" w14:textId="77777777" w:rsidR="004D73FE" w:rsidRPr="004D73FE" w:rsidRDefault="004D73FE" w:rsidP="004D73FE">
      <w:pPr>
        <w:pStyle w:val="EndNoteBibliography"/>
        <w:ind w:firstLine="0"/>
      </w:pPr>
      <w:r w:rsidRPr="004D73FE">
        <w:t>16.</w:t>
      </w:r>
      <w:r w:rsidRPr="004D73FE">
        <w:tab/>
        <w:t>Lu YP, Lou YR, Peng QY, Nghiem P, Conney AH. Caffeine decreases phospho-Chk1 (Ser317) and increases mitotic cells with cyclin B1 and caspase 3 in tumors from UVB-treated mice. Cancer prevention research. 2011;4(7):1118-25. doi: 10.1158/1940-6207.CAPR-11-0116. PubMed PMID: 21505179; PMCID: 3353410.</w:t>
      </w:r>
    </w:p>
    <w:p w14:paraId="7C235214" w14:textId="77777777" w:rsidR="004D73FE" w:rsidRPr="004D73FE" w:rsidRDefault="004D73FE" w:rsidP="004D73FE">
      <w:pPr>
        <w:pStyle w:val="EndNoteBibliography"/>
        <w:ind w:firstLine="0"/>
      </w:pPr>
      <w:r w:rsidRPr="004D73FE">
        <w:t>17.</w:t>
      </w:r>
      <w:r w:rsidRPr="004D73FE">
        <w:tab/>
        <w:t>Guo Y, Wu R, Gaspar JM, Sargsyan D, Su ZY, Zhang C, Gao L, Cheng D, Li W, Wang C, Yin R, Fang M, Verzi MP, Hart RP, Kong AN. DNA Methylome and Transcriptome Alterations and Cancer Prevention by Curcumin in Colitis-accelerated Colon Cancer in Mice. Carcinogenesis. 2018. doi: 10.1093/carcin/bgy043. PubMed PMID: 29547900.</w:t>
      </w:r>
    </w:p>
    <w:p w14:paraId="7210D11C" w14:textId="77777777" w:rsidR="004D73FE" w:rsidRPr="004D73FE" w:rsidRDefault="004D73FE" w:rsidP="004D73FE">
      <w:pPr>
        <w:pStyle w:val="EndNoteBibliography"/>
        <w:ind w:firstLine="0"/>
      </w:pPr>
      <w:r w:rsidRPr="004D73FE">
        <w:t>18.</w:t>
      </w:r>
      <w:r w:rsidRPr="004D73FE">
        <w:tab/>
        <w:t>Guo Y, Liu Y, Zhang C, Su ZY, Li W, Huang MT, Kong AN. The epigenetic effects of aspirin: the modification of histone H3 lysine 27 acetylation in the prevention of colon carcinogenesis in azoxymethane- and dextran sulfate sodium-treated CF-1 mice. Carcinogenesis. 2016;37(6):616-24. Epub 2016/05/22. doi: 10.1093/carcin/bgw042. PubMed PMID: 27207670; PMCID: PMC5006120.</w:t>
      </w:r>
    </w:p>
    <w:p w14:paraId="0A330527" w14:textId="77777777" w:rsidR="004D73FE" w:rsidRPr="004D73FE" w:rsidRDefault="004D73FE" w:rsidP="004D73FE">
      <w:pPr>
        <w:pStyle w:val="EndNoteBibliography"/>
        <w:ind w:firstLine="0"/>
      </w:pPr>
      <w:r w:rsidRPr="004D73FE">
        <w:t>19.</w:t>
      </w:r>
      <w:r w:rsidRPr="004D73FE">
        <w:tab/>
        <w:t>Krueger F, Andrews SR. Bismark: a flexible aligner and methylation caller for Bisulfite-Seq applications. Bioinformatics. 2011;27(11):1571-2. doi: 10.1093/bioinformatics/btr167. PubMed PMID: 21493656; PMCID: 3102221.</w:t>
      </w:r>
    </w:p>
    <w:p w14:paraId="625964E2" w14:textId="77777777" w:rsidR="004D73FE" w:rsidRPr="004D73FE" w:rsidRDefault="004D73FE" w:rsidP="004D73FE">
      <w:pPr>
        <w:pStyle w:val="EndNoteBibliography"/>
        <w:ind w:firstLine="0"/>
      </w:pPr>
      <w:r w:rsidRPr="004D73FE">
        <w:t>20.</w:t>
      </w:r>
      <w:r w:rsidRPr="004D73FE">
        <w:tab/>
        <w:t>Gaspar JM, Hart RP. DMRfinder: efficiently identifying differentially methylated regions from MethylC-seq data. BMC Bioinformatics. 2017;18(1):528. doi: 10.1186/s12859-017-1909-0. PubMed PMID: 29187143.</w:t>
      </w:r>
    </w:p>
    <w:p w14:paraId="1A802964" w14:textId="77777777" w:rsidR="004D73FE" w:rsidRPr="004D73FE" w:rsidRDefault="004D73FE" w:rsidP="004D73FE">
      <w:pPr>
        <w:pStyle w:val="EndNoteBibliography"/>
        <w:ind w:firstLine="0"/>
      </w:pPr>
      <w:r w:rsidRPr="004D73FE">
        <w:t>21.</w:t>
      </w:r>
      <w:r w:rsidRPr="004D73FE">
        <w:tab/>
        <w:t>Yu G, Wang LG, He QY. ChIPseeker: an R/Bioconductor package for ChIP peak annotation, comparison and visualization. Bioinformatics. 2015;31(14):2382-3. doi: 10.1093/bioinformatics/btv145. PubMed PMID: 25765347.</w:t>
      </w:r>
    </w:p>
    <w:p w14:paraId="41C09B66" w14:textId="77777777" w:rsidR="00515073" w:rsidRDefault="002F313D">
      <w:r>
        <w:fldChar w:fldCharType="end"/>
      </w:r>
    </w:p>
    <w:p w14:paraId="15166921" w14:textId="77777777" w:rsidR="00515073" w:rsidRDefault="00515073">
      <w:pPr>
        <w:spacing w:after="200" w:line="276" w:lineRule="auto"/>
        <w:ind w:firstLine="0"/>
      </w:pPr>
      <w:r>
        <w:br w:type="page"/>
      </w:r>
    </w:p>
    <w:p w14:paraId="17CBDEFF" w14:textId="77777777" w:rsidR="00E14AA1" w:rsidRDefault="00515073" w:rsidP="00F91949">
      <w:pPr>
        <w:pStyle w:val="Heading1"/>
        <w:numPr>
          <w:ilvl w:val="0"/>
          <w:numId w:val="0"/>
        </w:numPr>
        <w:ind w:left="432" w:hanging="432"/>
      </w:pPr>
      <w:r>
        <w:lastRenderedPageBreak/>
        <w:t>Legend</w:t>
      </w:r>
    </w:p>
    <w:p w14:paraId="6CD7968F" w14:textId="29EABC68" w:rsidR="00F30B2F" w:rsidRPr="00F30B2F" w:rsidRDefault="00E277AD" w:rsidP="00F30B2F">
      <w:pPr>
        <w:ind w:left="284" w:hanging="284"/>
        <w:rPr>
          <w:ins w:id="48" w:author="Anne Yuqing Yang" w:date="2018-12-02T21:42:00Z"/>
        </w:rPr>
      </w:pPr>
      <w:r w:rsidRPr="005E364A">
        <w:rPr>
          <w:b/>
        </w:rPr>
        <w:t>Figure</w:t>
      </w:r>
      <w:r>
        <w:rPr>
          <w:b/>
        </w:rPr>
        <w:t xml:space="preserve"> 1</w:t>
      </w:r>
      <w:r>
        <w:t xml:space="preserve">: </w:t>
      </w:r>
    </w:p>
    <w:p w14:paraId="25B7D96C" w14:textId="77777777" w:rsidR="00F30B2F" w:rsidRPr="00F30B2F" w:rsidRDefault="00F30B2F" w:rsidP="00F30B2F">
      <w:pPr>
        <w:ind w:left="284" w:hanging="284"/>
        <w:rPr>
          <w:ins w:id="49" w:author="Anne Yuqing Yang" w:date="2018-12-02T21:42:00Z"/>
        </w:rPr>
      </w:pPr>
      <w:ins w:id="50" w:author="Anne Yuqing Yang" w:date="2018-12-02T21:42:00Z">
        <w:r w:rsidRPr="00F30B2F">
          <w:t xml:space="preserve">A, schematic representation of the treatment of sulforaphane (SFN) and exposure in female SKH-1 hairless mice. </w:t>
        </w:r>
      </w:ins>
    </w:p>
    <w:p w14:paraId="191CC640" w14:textId="77777777" w:rsidR="00F30B2F" w:rsidRPr="00F30B2F" w:rsidRDefault="00F30B2F" w:rsidP="00F30B2F">
      <w:pPr>
        <w:ind w:left="284" w:hanging="284"/>
        <w:rPr>
          <w:ins w:id="51" w:author="Anne Yuqing Yang" w:date="2018-12-02T21:42:00Z"/>
        </w:rPr>
      </w:pPr>
      <w:proofErr w:type="gramStart"/>
      <w:ins w:id="52" w:author="Anne Yuqing Yang" w:date="2018-12-02T21:42:00Z">
        <w:r w:rsidRPr="00F30B2F">
          <w:t>B,  The</w:t>
        </w:r>
        <w:proofErr w:type="gramEnd"/>
        <w:r w:rsidRPr="00F30B2F">
          <w:t xml:space="preserve"> effects of UV-irradiation and topical application  of SFN. The tumor incidence (%) of each group was calculated from the number of mice without tumor growth over the number of mice examined. </w:t>
        </w:r>
      </w:ins>
    </w:p>
    <w:p w14:paraId="0336A579" w14:textId="47719E6D" w:rsidR="00E277AD" w:rsidRPr="00E14AA1" w:rsidDel="00F14568" w:rsidRDefault="00E277AD" w:rsidP="00E277AD">
      <w:pPr>
        <w:ind w:left="284" w:hanging="284"/>
        <w:rPr>
          <w:del w:id="53" w:author="Anne Yuqing Yang" w:date="2018-12-02T21:44:00Z"/>
        </w:rPr>
      </w:pPr>
      <w:bookmarkStart w:id="54" w:name="_GoBack"/>
      <w:bookmarkEnd w:id="54"/>
      <w:del w:id="55" w:author="Anne Yuqing Yang" w:date="2018-12-02T21:42:00Z">
        <w:r w:rsidDel="00F30B2F">
          <w:delText>Design (??). Dear Anne, could you please check it and add a legend?</w:delText>
        </w:r>
      </w:del>
    </w:p>
    <w:p w14:paraId="6276B559" w14:textId="77777777" w:rsidR="00E277AD" w:rsidRPr="00E277AD" w:rsidRDefault="00E277AD" w:rsidP="00F14568">
      <w:pPr>
        <w:ind w:left="284" w:hanging="284"/>
        <w:pPrChange w:id="56" w:author="Anne Yuqing Yang" w:date="2018-12-02T21:44:00Z">
          <w:pPr/>
        </w:pPrChange>
      </w:pPr>
    </w:p>
    <w:p w14:paraId="7F17FF7B" w14:textId="77777777" w:rsidR="00E14AA1" w:rsidRDefault="00E14AA1" w:rsidP="00EA40A0">
      <w:pPr>
        <w:ind w:left="284" w:hanging="284"/>
      </w:pPr>
      <w:r w:rsidRPr="005E364A">
        <w:rPr>
          <w:b/>
        </w:rPr>
        <w:t>F</w:t>
      </w:r>
      <w:r w:rsidR="00E277AD">
        <w:rPr>
          <w:b/>
        </w:rPr>
        <w:t>igure 2</w:t>
      </w:r>
      <w:r>
        <w:t xml:space="preserve">: </w:t>
      </w:r>
      <w:r w:rsidR="005F3868">
        <w:t>D</w:t>
      </w:r>
      <w:r w:rsidR="005F3868" w:rsidRPr="005F3868">
        <w:t xml:space="preserve">istribution of CpG clusters by cluster size and location within the genome. Majority of the clusters consists of 3 to 7 </w:t>
      </w:r>
      <w:proofErr w:type="spellStart"/>
      <w:r w:rsidR="005F3868" w:rsidRPr="005F3868">
        <w:t>CpGs</w:t>
      </w:r>
      <w:proofErr w:type="spellEnd"/>
      <w:r w:rsidR="005F3868" w:rsidRPr="005F3868">
        <w:t xml:space="preserve"> and located in the distal intergenic and promoter regions of the genes. </w:t>
      </w:r>
    </w:p>
    <w:p w14:paraId="56B114F5" w14:textId="77777777" w:rsidR="00E14AA1" w:rsidRDefault="00E14AA1" w:rsidP="00E14AA1">
      <w:pPr>
        <w:ind w:left="284" w:hanging="284"/>
      </w:pPr>
      <w:r w:rsidRPr="005E364A">
        <w:rPr>
          <w:b/>
        </w:rPr>
        <w:t>Figure</w:t>
      </w:r>
      <w:r w:rsidR="00E277AD">
        <w:rPr>
          <w:b/>
        </w:rPr>
        <w:t xml:space="preserve"> 3</w:t>
      </w:r>
      <w:r>
        <w:t xml:space="preserve">: </w:t>
      </w:r>
      <w:r w:rsidR="001B7B35" w:rsidRPr="001B7B35">
        <w:t>Average methylation level by gene region and treatment. Generally, promoters were less methylated (just over 20%) than other parts of the genes (around 50%).</w:t>
      </w:r>
    </w:p>
    <w:p w14:paraId="627DDDD5" w14:textId="77777777" w:rsidR="00EA40A0" w:rsidRDefault="00E14AA1" w:rsidP="00E14AA1">
      <w:pPr>
        <w:ind w:left="284" w:hanging="284"/>
      </w:pPr>
      <w:r w:rsidRPr="005E364A">
        <w:rPr>
          <w:b/>
        </w:rPr>
        <w:t>Figure</w:t>
      </w:r>
      <w:r w:rsidR="00E277AD">
        <w:rPr>
          <w:b/>
        </w:rPr>
        <w:t xml:space="preserve"> 4</w:t>
      </w:r>
      <w:r>
        <w:t xml:space="preserve">: </w:t>
      </w:r>
      <w:r w:rsidR="00EA40A0" w:rsidRPr="00EA40A0">
        <w:t>Average methylation level by gene region and treatment. Generally, promoters were less methylated (just over 20%) than other parts of the genes (around 50%).</w:t>
      </w:r>
    </w:p>
    <w:p w14:paraId="11B424A0" w14:textId="77777777" w:rsidR="00E14AA1" w:rsidRDefault="00E14AA1" w:rsidP="00E14AA1">
      <w:pPr>
        <w:ind w:left="284" w:hanging="284"/>
      </w:pPr>
      <w:r w:rsidRPr="005E364A">
        <w:rPr>
          <w:b/>
        </w:rPr>
        <w:t>Figure</w:t>
      </w:r>
      <w:r w:rsidR="00E277AD">
        <w:rPr>
          <w:b/>
        </w:rPr>
        <w:t xml:space="preserve"> 5</w:t>
      </w:r>
      <w:r>
        <w:t xml:space="preserve">: </w:t>
      </w:r>
      <w:r w:rsidR="00EA40A0" w:rsidRPr="00EA40A0">
        <w:t>Normal tissue control, UVB and UVB+SFN sample clustering by a) Euclidean distance presented as a heatmap with dendrograms and b) principal component scores presented as a principal component plot of the first two components (PC1 and PC2). There is a separation by timepoints (2, 15 and 25 weeks) as well as by control vs. UVB-treated (both, UVB only and UVB+SFN).</w:t>
      </w:r>
    </w:p>
    <w:p w14:paraId="46EDC559" w14:textId="77777777" w:rsidR="00E14AA1" w:rsidRDefault="00E277AD" w:rsidP="00E14AA1">
      <w:pPr>
        <w:ind w:left="284" w:hanging="284"/>
      </w:pPr>
      <w:r>
        <w:rPr>
          <w:b/>
        </w:rPr>
        <w:t>Figure 6</w:t>
      </w:r>
      <w:r w:rsidR="00E14AA1">
        <w:t xml:space="preserve">: </w:t>
      </w:r>
      <w:r w:rsidR="00EA40A0" w:rsidRPr="00EA40A0">
        <w:t xml:space="preserve">Mean methylation vs.  methylation differences in the control group over time: (A) week2 vs. week 15, (B) week 2 vs. week 25, and (C) week 15 vs. week 25. Green and red symbols show differentially methylated regions (DMR) with false discovery rates (FDR) of </w:t>
      </w:r>
      <w:r w:rsidR="00EA40A0" w:rsidRPr="00EA40A0">
        <w:lastRenderedPageBreak/>
        <w:t>less than 0.1. The dotted horizontal lines correspond to 20% difference in methylation. Most changes occurred between weeks 2 and 15.</w:t>
      </w:r>
    </w:p>
    <w:p w14:paraId="2AB8BC27" w14:textId="77777777" w:rsidR="00E14AA1" w:rsidRDefault="00E277AD" w:rsidP="00E14AA1">
      <w:pPr>
        <w:ind w:left="284" w:hanging="284"/>
      </w:pPr>
      <w:r>
        <w:rPr>
          <w:b/>
        </w:rPr>
        <w:t>Figure 7</w:t>
      </w:r>
      <w:r w:rsidR="00E14AA1">
        <w:t xml:space="preserve">: </w:t>
      </w:r>
      <w:r w:rsidR="00691DD9" w:rsidRPr="00691DD9">
        <w:t xml:space="preserve">Changes in methylation over time in controls. (A) Heatmap with outermost layer corresponding to Week 15 – Week 2 difference; the middle layer to Week 25 – Week 2, and the innermost layer to Week 25 – Week 15. Only CpG regions with at least 20% difference in </w:t>
      </w:r>
      <w:r w:rsidR="001E662C">
        <w:t>methylation and FRD &lt; 0.</w:t>
      </w:r>
      <w:r w:rsidR="00691DD9" w:rsidRPr="00691DD9">
        <w:t>1 for the first two comparisons are presented. (B) the values corresponding to methylation differences in the heatmap are presented as a table.</w:t>
      </w:r>
    </w:p>
    <w:p w14:paraId="0C16EF53" w14:textId="77777777" w:rsidR="00691DD9" w:rsidRDefault="00691DD9" w:rsidP="001E662C">
      <w:pPr>
        <w:ind w:left="284" w:hanging="284"/>
      </w:pPr>
      <w:r w:rsidRPr="005E364A">
        <w:rPr>
          <w:b/>
        </w:rPr>
        <w:t xml:space="preserve">Figure </w:t>
      </w:r>
      <w:r w:rsidR="00E277AD">
        <w:rPr>
          <w:b/>
        </w:rPr>
        <w:t>8</w:t>
      </w:r>
      <w:r>
        <w:t xml:space="preserve">: </w:t>
      </w:r>
      <w:r w:rsidR="001E662C" w:rsidRPr="001E662C">
        <w:t>Mean methylation vs.  methylation differences between the treatment groups. Larger number of differentially methylated regions (DMR) were found between UVB and control (A) compared to UVB and UVB+SFN (B).</w:t>
      </w:r>
    </w:p>
    <w:p w14:paraId="66E7FDBF" w14:textId="77777777" w:rsidR="00691DD9" w:rsidRDefault="00691DD9" w:rsidP="0016222A">
      <w:pPr>
        <w:ind w:left="284" w:hanging="284"/>
      </w:pPr>
      <w:r w:rsidRPr="005E364A">
        <w:rPr>
          <w:b/>
        </w:rPr>
        <w:t xml:space="preserve">Figure </w:t>
      </w:r>
      <w:r w:rsidR="00E277AD">
        <w:rPr>
          <w:b/>
        </w:rPr>
        <w:t>9</w:t>
      </w:r>
      <w:r>
        <w:t xml:space="preserve">: </w:t>
      </w:r>
      <w:r w:rsidR="001E662C" w:rsidRPr="001E662C">
        <w:t>Heatmap (A) a table with corresponding values (B) show change in methylatio</w:t>
      </w:r>
      <w:r w:rsidR="0016222A">
        <w:t xml:space="preserve">n at week 2. Venn diagrams (C) </w:t>
      </w:r>
      <w:r w:rsidR="001E662C" w:rsidRPr="001E662C">
        <w:t>show that 17 DMRs were hypermethylated in UVB compared to control and hypomethylated in SFN compared to UVB (FDR &lt; 0.1), while 25 DMRs were hypomethylated in UVB compared to control and hypomethylated in SFN compared to UVB (FDR &lt; 0.1).</w:t>
      </w:r>
    </w:p>
    <w:p w14:paraId="6CFE63DF" w14:textId="77777777" w:rsidR="00691DD9" w:rsidRDefault="00691DD9" w:rsidP="00F91949">
      <w:pPr>
        <w:ind w:left="284" w:hanging="284"/>
      </w:pPr>
      <w:r w:rsidRPr="005E364A">
        <w:rPr>
          <w:b/>
        </w:rPr>
        <w:t xml:space="preserve">Figure </w:t>
      </w:r>
      <w:r w:rsidR="00E277AD">
        <w:rPr>
          <w:b/>
        </w:rPr>
        <w:t>10</w:t>
      </w:r>
      <w:r>
        <w:t xml:space="preserve">: </w:t>
      </w:r>
      <w:r w:rsidR="00F91949" w:rsidRPr="00F91949">
        <w:t>Mean methylation vs.  methylation differences between the treatment groups at week 15. Larger number of differentially methylated regions (DMR) were found between UVB and control (A) compared to UVB and UVB+SFN (B).</w:t>
      </w:r>
    </w:p>
    <w:p w14:paraId="764A59E5" w14:textId="77777777" w:rsidR="00691DD9" w:rsidRDefault="00691DD9" w:rsidP="00F91949">
      <w:pPr>
        <w:ind w:left="284" w:hanging="284"/>
      </w:pPr>
      <w:r w:rsidRPr="005E364A">
        <w:rPr>
          <w:b/>
        </w:rPr>
        <w:t xml:space="preserve">Figure </w:t>
      </w:r>
      <w:r w:rsidR="00E277AD">
        <w:rPr>
          <w:b/>
        </w:rPr>
        <w:t>11</w:t>
      </w:r>
      <w:r>
        <w:t xml:space="preserve">: </w:t>
      </w:r>
      <w:r w:rsidR="00576409">
        <w:t xml:space="preserve">Heatmap (A) and a </w:t>
      </w:r>
      <w:r w:rsidR="00F91949" w:rsidRPr="00F91949">
        <w:t>table with corresponding values (B) show change in methylation</w:t>
      </w:r>
      <w:r w:rsidR="00576409">
        <w:t xml:space="preserve"> at week 15. Venn diagrams (C) </w:t>
      </w:r>
      <w:r w:rsidR="00F91949" w:rsidRPr="00F91949">
        <w:t>show that 12 DMRs were hypermethylated in UVB compared to control and hypomethylated in SFN compared to UVB (FDR &lt; 0.1), while 7 DMRs were hypomethylated in UVB compared to control and hypomethylated in SFN compared to UVB (FDR &lt; 0.1).</w:t>
      </w:r>
    </w:p>
    <w:p w14:paraId="1D679803" w14:textId="77777777" w:rsidR="007E1C80" w:rsidRPr="007E1C80" w:rsidRDefault="00691DD9" w:rsidP="007E1C80">
      <w:pPr>
        <w:ind w:left="284" w:hanging="284"/>
      </w:pPr>
      <w:r w:rsidRPr="005E364A">
        <w:rPr>
          <w:b/>
        </w:rPr>
        <w:lastRenderedPageBreak/>
        <w:t xml:space="preserve">Figure </w:t>
      </w:r>
      <w:r w:rsidR="00E277AD">
        <w:rPr>
          <w:b/>
        </w:rPr>
        <w:t>12</w:t>
      </w:r>
      <w:r>
        <w:t xml:space="preserve">: </w:t>
      </w:r>
      <w:r w:rsidR="007E1C80" w:rsidRPr="007E1C80">
        <w:t>Mean methylation vs.  methylation differences between the treatment groups at week 25. Larger number of differentially methylated regions (DMR) were found between UVB and control (A) compared to UVB and UVB+SFN (B).</w:t>
      </w:r>
    </w:p>
    <w:p w14:paraId="2A3F5B45" w14:textId="77777777" w:rsidR="00691DD9" w:rsidRPr="00E14AA1" w:rsidRDefault="00691DD9" w:rsidP="00E277AD">
      <w:pPr>
        <w:ind w:firstLine="0"/>
      </w:pPr>
      <w:r w:rsidRPr="005E364A">
        <w:rPr>
          <w:b/>
        </w:rPr>
        <w:t xml:space="preserve">Figure </w:t>
      </w:r>
      <w:r w:rsidR="00E277AD">
        <w:rPr>
          <w:b/>
        </w:rPr>
        <w:t>13</w:t>
      </w:r>
      <w:r>
        <w:t xml:space="preserve">: </w:t>
      </w:r>
      <w:r w:rsidR="00E13E98" w:rsidRPr="00E13E98">
        <w:t>Heatmap (A) and</w:t>
      </w:r>
      <w:r w:rsidR="00E13E98">
        <w:t xml:space="preserve"> a</w:t>
      </w:r>
      <w:r w:rsidR="00E13E98" w:rsidRPr="00E13E98">
        <w:t xml:space="preserve"> table with corresponding values (B) show change in methylation</w:t>
      </w:r>
      <w:r w:rsidR="00E13E98">
        <w:t xml:space="preserve"> at week 25. Venn diagrams (C) </w:t>
      </w:r>
      <w:r w:rsidR="00E13E98" w:rsidRPr="00E13E98">
        <w:t>show that 16 DMRs were hypermethylated in UVB compared to control and hypomethylated in SFN compared to UVB (FDR &lt; 0.1), while another 16 DMRs were hypomethylated in UVB compared to control and hypomethylated in SFN compared to UVB (FDR &lt; 0.1).</w:t>
      </w:r>
    </w:p>
    <w:p w14:paraId="5B9D3809" w14:textId="77777777" w:rsidR="00691DD9" w:rsidRPr="00E14AA1" w:rsidRDefault="00691DD9" w:rsidP="00E14AA1">
      <w:pPr>
        <w:ind w:left="284" w:hanging="284"/>
      </w:pPr>
    </w:p>
    <w:sectPr w:rsidR="00691DD9" w:rsidRPr="00E14AA1">
      <w:headerReference w:type="even" r:id="rId14"/>
      <w:head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ne Yuqing Yang" w:date="2018-12-02T21:30:00Z" w:initials="AYY">
    <w:p w14:paraId="57B09382" w14:textId="77777777" w:rsidR="00BD7706" w:rsidRDefault="00BD7706">
      <w:pPr>
        <w:pStyle w:val="CommentText"/>
      </w:pPr>
      <w:r>
        <w:rPr>
          <w:rStyle w:val="CommentReference"/>
        </w:rPr>
        <w:annotationRef/>
      </w:r>
      <w:r>
        <w:t xml:space="preserve">Hi Dr. Kong and Davit, can you add Christina to the author list, also please consider include Shan, Tao Li or </w:t>
      </w:r>
      <w:proofErr w:type="spellStart"/>
      <w:r>
        <w:t>Linbo</w:t>
      </w:r>
      <w:proofErr w:type="spellEnd"/>
      <w:r>
        <w:t xml:space="preserve"> if needed? </w:t>
      </w:r>
    </w:p>
  </w:comment>
  <w:comment w:id="4" w:author="Anne Yuqing Yang" w:date="2018-12-02T21:32:00Z" w:initials="AYY">
    <w:p w14:paraId="516DE09D" w14:textId="6C3E1E9A" w:rsidR="00CD20A7" w:rsidRDefault="00CD20A7">
      <w:pPr>
        <w:pStyle w:val="CommentText"/>
      </w:pPr>
      <w:r>
        <w:rPr>
          <w:rStyle w:val="CommentReference"/>
        </w:rPr>
        <w:annotationRef/>
      </w:r>
      <w:r>
        <w:t xml:space="preserve">Hi Davit, can you add more description of the results of RNA-seq when you have the analysis results included? Thanks. </w:t>
      </w:r>
    </w:p>
  </w:comment>
  <w:comment w:id="9" w:author="Anne Yuqing Yang" w:date="2018-12-02T21:40:00Z" w:initials="AYY">
    <w:p w14:paraId="52D299BA" w14:textId="34949752" w:rsidR="00F30B2F" w:rsidRDefault="00F30B2F">
      <w:pPr>
        <w:pStyle w:val="CommentText"/>
      </w:pPr>
      <w:r>
        <w:rPr>
          <w:rStyle w:val="CommentReference"/>
        </w:rPr>
        <w:annotationRef/>
      </w:r>
      <w:r>
        <w:t>Please remove these if no further validation?</w:t>
      </w:r>
    </w:p>
  </w:comment>
  <w:comment w:id="31" w:author="Anne Yuqing Yang" w:date="2018-12-02T21:41:00Z" w:initials="AYY">
    <w:p w14:paraId="437DF93C" w14:textId="77AE22A6" w:rsidR="00F30B2F" w:rsidRDefault="00F30B2F">
      <w:pPr>
        <w:pStyle w:val="CommentText"/>
      </w:pPr>
      <w:r>
        <w:rPr>
          <w:rStyle w:val="CommentReference"/>
        </w:rPr>
        <w:annotationRef/>
      </w:r>
      <w:r>
        <w:t xml:space="preserve">Please remove these if no further validation?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B09382" w15:done="0"/>
  <w15:commentEx w15:paraId="516DE09D" w15:done="0"/>
  <w15:commentEx w15:paraId="52D299BA" w15:done="0"/>
  <w15:commentEx w15:paraId="437DF9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B09382" w16cid:durableId="1FAECD7C"/>
  <w16cid:commentId w16cid:paraId="516DE09D" w16cid:durableId="1FAECDFA"/>
  <w16cid:commentId w16cid:paraId="52D299BA" w16cid:durableId="1FAECFD8"/>
  <w16cid:commentId w16cid:paraId="437DF93C" w16cid:durableId="1FAECF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2DD91" w14:textId="77777777" w:rsidR="00F12FFF" w:rsidRDefault="00F12FFF" w:rsidP="00464105">
      <w:pPr>
        <w:spacing w:line="240" w:lineRule="auto"/>
      </w:pPr>
      <w:r>
        <w:separator/>
      </w:r>
    </w:p>
  </w:endnote>
  <w:endnote w:type="continuationSeparator" w:id="0">
    <w:p w14:paraId="4876E5AE" w14:textId="77777777" w:rsidR="00F12FFF" w:rsidRDefault="00F12FFF" w:rsidP="004641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E667A" w14:textId="77777777" w:rsidR="00F12FFF" w:rsidRDefault="00F12FFF" w:rsidP="00464105">
      <w:pPr>
        <w:spacing w:line="240" w:lineRule="auto"/>
      </w:pPr>
      <w:r>
        <w:separator/>
      </w:r>
    </w:p>
  </w:footnote>
  <w:footnote w:type="continuationSeparator" w:id="0">
    <w:p w14:paraId="5542DC91" w14:textId="77777777" w:rsidR="00F12FFF" w:rsidRDefault="00F12FFF" w:rsidP="004641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5DBE2" w14:textId="77777777" w:rsidR="00C530F3" w:rsidRDefault="00F12FFF">
    <w:pPr>
      <w:pStyle w:val="Header"/>
    </w:pPr>
    <w:r>
      <w:rPr>
        <w:noProof/>
      </w:rPr>
      <w:pict w14:anchorId="389D31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451245" o:spid="_x0000_s2050" type="#_x0000_t136" style="position:absolute;left:0;text-align:left;margin-left:0;margin-top:0;width:471.3pt;height:188.5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F3A40" w14:textId="77777777" w:rsidR="00C530F3" w:rsidRDefault="00F12FFF">
    <w:pPr>
      <w:pStyle w:val="Header"/>
    </w:pPr>
    <w:r>
      <w:rPr>
        <w:noProof/>
      </w:rPr>
      <w:pict w14:anchorId="0171C5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451244" o:spid="_x0000_s2049" type="#_x0000_t136" style="position:absolute;left:0;text-align:left;margin-left:0;margin-top:0;width:471.3pt;height:188.5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34E45"/>
    <w:multiLevelType w:val="multilevel"/>
    <w:tmpl w:val="C8422412"/>
    <w:lvl w:ilvl="0">
      <w:start w:val="1"/>
      <w:numFmt w:val="decimal"/>
      <w:lvlText w:val="%1."/>
      <w:lvlJc w:val="left"/>
      <w:pPr>
        <w:ind w:left="360" w:hanging="360"/>
      </w:pPr>
      <w:rPr>
        <w:rFonts w:hint="default"/>
        <w:color w:val="auto"/>
      </w:rPr>
    </w:lvl>
    <w:lvl w:ilvl="1">
      <w:start w:val="1"/>
      <w:numFmt w:val="decimal"/>
      <w:lvlText w:val="%2.1"/>
      <w:lvlJc w:val="left"/>
      <w:pPr>
        <w:ind w:left="567" w:hanging="567"/>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abstractNum w:abstractNumId="1" w15:restartNumberingAfterBreak="0">
    <w:nsid w:val="3C096FC8"/>
    <w:multiLevelType w:val="hybridMultilevel"/>
    <w:tmpl w:val="41EC88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4774C32"/>
    <w:multiLevelType w:val="hybridMultilevel"/>
    <w:tmpl w:val="DC7649F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7FEE12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1"/>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e Yuqing Yang">
    <w15:presenceInfo w15:providerId="Windows Live" w15:userId="5fdf2fa11afe5a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U0tTA3MjQxMTC1MDZX0lEKTi0uzszPAykwNKwFAN3BMlQtAAAA"/>
    <w:docVar w:name="EN.InstantFormat" w:val="&lt;ENInstantFormat&gt;&lt;Enabled&gt;1&lt;/Enabled&gt;&lt;ScanUnformatted&gt;1&lt;/ScanUnformatted&gt;&lt;ScanChanges&gt;1&lt;/ScanChanges&gt;&lt;Suspended&gt;0&lt;/Suspended&gt;&lt;/ENInstantFormat&gt;"/>
    <w:docVar w:name="EN.Layout" w:val="&lt;ENLayout&gt;&lt;Style&gt;NI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srx955yzz0s4ea0pgped2b52pd5ffspw0w&quot;&gt;Yang-Library-Nov 2017&lt;record-ids&gt;&lt;item&gt;26&lt;/item&gt;&lt;item&gt;66&lt;/item&gt;&lt;item&gt;103&lt;/item&gt;&lt;item&gt;113&lt;/item&gt;&lt;item&gt;114&lt;/item&gt;&lt;item&gt;115&lt;/item&gt;&lt;item&gt;116&lt;/item&gt;&lt;item&gt;117&lt;/item&gt;&lt;item&gt;118&lt;/item&gt;&lt;/record-ids&gt;&lt;/item&gt;&lt;/Libraries&gt;"/>
  </w:docVars>
  <w:rsids>
    <w:rsidRoot w:val="0058752C"/>
    <w:rsid w:val="00012895"/>
    <w:rsid w:val="00012DAD"/>
    <w:rsid w:val="000159D9"/>
    <w:rsid w:val="00016245"/>
    <w:rsid w:val="00017A18"/>
    <w:rsid w:val="00024F43"/>
    <w:rsid w:val="00040C84"/>
    <w:rsid w:val="0004302B"/>
    <w:rsid w:val="000706DE"/>
    <w:rsid w:val="000B2AC3"/>
    <w:rsid w:val="000B69B5"/>
    <w:rsid w:val="000D6905"/>
    <w:rsid w:val="000E2C58"/>
    <w:rsid w:val="001017F9"/>
    <w:rsid w:val="00103246"/>
    <w:rsid w:val="00125274"/>
    <w:rsid w:val="0013225A"/>
    <w:rsid w:val="00134081"/>
    <w:rsid w:val="0016222A"/>
    <w:rsid w:val="001765AD"/>
    <w:rsid w:val="00185430"/>
    <w:rsid w:val="00185F91"/>
    <w:rsid w:val="001962A1"/>
    <w:rsid w:val="001B7B35"/>
    <w:rsid w:val="001C032F"/>
    <w:rsid w:val="001C5B66"/>
    <w:rsid w:val="001E5361"/>
    <w:rsid w:val="001E662C"/>
    <w:rsid w:val="001F4392"/>
    <w:rsid w:val="002009A3"/>
    <w:rsid w:val="00243A81"/>
    <w:rsid w:val="00245268"/>
    <w:rsid w:val="002452E3"/>
    <w:rsid w:val="00245346"/>
    <w:rsid w:val="00250C9A"/>
    <w:rsid w:val="0027349D"/>
    <w:rsid w:val="00286CDE"/>
    <w:rsid w:val="00287E80"/>
    <w:rsid w:val="00291572"/>
    <w:rsid w:val="0029295B"/>
    <w:rsid w:val="00292B9E"/>
    <w:rsid w:val="002B27B1"/>
    <w:rsid w:val="002B5011"/>
    <w:rsid w:val="002C4698"/>
    <w:rsid w:val="002C558E"/>
    <w:rsid w:val="002D797E"/>
    <w:rsid w:val="002E0F4E"/>
    <w:rsid w:val="002F313D"/>
    <w:rsid w:val="002F4BE8"/>
    <w:rsid w:val="002F58CD"/>
    <w:rsid w:val="00307382"/>
    <w:rsid w:val="00315EF3"/>
    <w:rsid w:val="00320DE4"/>
    <w:rsid w:val="00324E17"/>
    <w:rsid w:val="00324E76"/>
    <w:rsid w:val="00342C9E"/>
    <w:rsid w:val="003458E7"/>
    <w:rsid w:val="003711E3"/>
    <w:rsid w:val="003714F2"/>
    <w:rsid w:val="0038517B"/>
    <w:rsid w:val="00385D6F"/>
    <w:rsid w:val="00387EA4"/>
    <w:rsid w:val="00391311"/>
    <w:rsid w:val="0039396C"/>
    <w:rsid w:val="00396057"/>
    <w:rsid w:val="003A5670"/>
    <w:rsid w:val="003B0618"/>
    <w:rsid w:val="003B4EAB"/>
    <w:rsid w:val="003B72BC"/>
    <w:rsid w:val="003C0CB1"/>
    <w:rsid w:val="00423438"/>
    <w:rsid w:val="00423894"/>
    <w:rsid w:val="004311BF"/>
    <w:rsid w:val="00443281"/>
    <w:rsid w:val="00453BA5"/>
    <w:rsid w:val="004576D8"/>
    <w:rsid w:val="00464105"/>
    <w:rsid w:val="00467ADB"/>
    <w:rsid w:val="00473457"/>
    <w:rsid w:val="004858AF"/>
    <w:rsid w:val="004A0ABD"/>
    <w:rsid w:val="004C174E"/>
    <w:rsid w:val="004C3D1C"/>
    <w:rsid w:val="004D3D62"/>
    <w:rsid w:val="004D73FE"/>
    <w:rsid w:val="004E1070"/>
    <w:rsid w:val="004F179A"/>
    <w:rsid w:val="004F3AFD"/>
    <w:rsid w:val="004F45F7"/>
    <w:rsid w:val="004F6918"/>
    <w:rsid w:val="005135B9"/>
    <w:rsid w:val="00515073"/>
    <w:rsid w:val="005265B8"/>
    <w:rsid w:val="00527292"/>
    <w:rsid w:val="00541093"/>
    <w:rsid w:val="00546703"/>
    <w:rsid w:val="00570BE7"/>
    <w:rsid w:val="00576409"/>
    <w:rsid w:val="00580A2D"/>
    <w:rsid w:val="0058752C"/>
    <w:rsid w:val="005A0265"/>
    <w:rsid w:val="005A292A"/>
    <w:rsid w:val="005A6285"/>
    <w:rsid w:val="005B0B21"/>
    <w:rsid w:val="005C647E"/>
    <w:rsid w:val="005F000D"/>
    <w:rsid w:val="005F3868"/>
    <w:rsid w:val="00607469"/>
    <w:rsid w:val="00611CCA"/>
    <w:rsid w:val="0062415E"/>
    <w:rsid w:val="006321AD"/>
    <w:rsid w:val="0063257A"/>
    <w:rsid w:val="00637A09"/>
    <w:rsid w:val="00646040"/>
    <w:rsid w:val="00657DF3"/>
    <w:rsid w:val="00674C2B"/>
    <w:rsid w:val="00691DD9"/>
    <w:rsid w:val="006A4C43"/>
    <w:rsid w:val="006B057F"/>
    <w:rsid w:val="006B46D2"/>
    <w:rsid w:val="006F64F9"/>
    <w:rsid w:val="00703A5C"/>
    <w:rsid w:val="007060B8"/>
    <w:rsid w:val="00711CA1"/>
    <w:rsid w:val="00717EA7"/>
    <w:rsid w:val="007257D1"/>
    <w:rsid w:val="00735DBA"/>
    <w:rsid w:val="00745817"/>
    <w:rsid w:val="00756D52"/>
    <w:rsid w:val="00763FFB"/>
    <w:rsid w:val="00784FD9"/>
    <w:rsid w:val="00785311"/>
    <w:rsid w:val="0078568F"/>
    <w:rsid w:val="007E1C80"/>
    <w:rsid w:val="007F3A7E"/>
    <w:rsid w:val="00824345"/>
    <w:rsid w:val="00831154"/>
    <w:rsid w:val="0083165B"/>
    <w:rsid w:val="008337BA"/>
    <w:rsid w:val="0083749E"/>
    <w:rsid w:val="0083762A"/>
    <w:rsid w:val="00850422"/>
    <w:rsid w:val="00863021"/>
    <w:rsid w:val="00864129"/>
    <w:rsid w:val="008832EC"/>
    <w:rsid w:val="00890C37"/>
    <w:rsid w:val="008910B7"/>
    <w:rsid w:val="008934AF"/>
    <w:rsid w:val="00896D77"/>
    <w:rsid w:val="008E14B0"/>
    <w:rsid w:val="008E7FD6"/>
    <w:rsid w:val="008F2696"/>
    <w:rsid w:val="008F7291"/>
    <w:rsid w:val="00905BB3"/>
    <w:rsid w:val="00907974"/>
    <w:rsid w:val="009143D5"/>
    <w:rsid w:val="00926F4E"/>
    <w:rsid w:val="009432CB"/>
    <w:rsid w:val="00954287"/>
    <w:rsid w:val="0097766D"/>
    <w:rsid w:val="00985F17"/>
    <w:rsid w:val="00997C1A"/>
    <w:rsid w:val="009B09D2"/>
    <w:rsid w:val="009B3DFB"/>
    <w:rsid w:val="009E2A4B"/>
    <w:rsid w:val="009E3D60"/>
    <w:rsid w:val="009E44CF"/>
    <w:rsid w:val="009E5769"/>
    <w:rsid w:val="009E7AD6"/>
    <w:rsid w:val="00A007A4"/>
    <w:rsid w:val="00A24CED"/>
    <w:rsid w:val="00A25C23"/>
    <w:rsid w:val="00A26344"/>
    <w:rsid w:val="00A773E9"/>
    <w:rsid w:val="00AC4CE8"/>
    <w:rsid w:val="00AE0D7F"/>
    <w:rsid w:val="00AF1936"/>
    <w:rsid w:val="00AF697D"/>
    <w:rsid w:val="00B1418B"/>
    <w:rsid w:val="00B172A0"/>
    <w:rsid w:val="00B44111"/>
    <w:rsid w:val="00B446C8"/>
    <w:rsid w:val="00B832FC"/>
    <w:rsid w:val="00BA4836"/>
    <w:rsid w:val="00BB1A34"/>
    <w:rsid w:val="00BD47C2"/>
    <w:rsid w:val="00BD6432"/>
    <w:rsid w:val="00BD7706"/>
    <w:rsid w:val="00BF6D29"/>
    <w:rsid w:val="00C03A3F"/>
    <w:rsid w:val="00C15BC8"/>
    <w:rsid w:val="00C250FD"/>
    <w:rsid w:val="00C31F56"/>
    <w:rsid w:val="00C40CA4"/>
    <w:rsid w:val="00C43B07"/>
    <w:rsid w:val="00C530F3"/>
    <w:rsid w:val="00C762ED"/>
    <w:rsid w:val="00C773FE"/>
    <w:rsid w:val="00C819F8"/>
    <w:rsid w:val="00CB63CD"/>
    <w:rsid w:val="00CB7F56"/>
    <w:rsid w:val="00CD20A7"/>
    <w:rsid w:val="00CE63D7"/>
    <w:rsid w:val="00CF3E9A"/>
    <w:rsid w:val="00D01382"/>
    <w:rsid w:val="00D02084"/>
    <w:rsid w:val="00D15C38"/>
    <w:rsid w:val="00D177EF"/>
    <w:rsid w:val="00D3625C"/>
    <w:rsid w:val="00D448A9"/>
    <w:rsid w:val="00D51D66"/>
    <w:rsid w:val="00D57991"/>
    <w:rsid w:val="00D61C72"/>
    <w:rsid w:val="00D6618A"/>
    <w:rsid w:val="00D81B83"/>
    <w:rsid w:val="00D91038"/>
    <w:rsid w:val="00DA2E94"/>
    <w:rsid w:val="00DA3782"/>
    <w:rsid w:val="00DC467A"/>
    <w:rsid w:val="00DD52F0"/>
    <w:rsid w:val="00E13E98"/>
    <w:rsid w:val="00E14AA1"/>
    <w:rsid w:val="00E277AD"/>
    <w:rsid w:val="00E444CD"/>
    <w:rsid w:val="00E9238C"/>
    <w:rsid w:val="00EA40A0"/>
    <w:rsid w:val="00EA6720"/>
    <w:rsid w:val="00EB486C"/>
    <w:rsid w:val="00EC6AC0"/>
    <w:rsid w:val="00ED0ACB"/>
    <w:rsid w:val="00ED476F"/>
    <w:rsid w:val="00ED5ACE"/>
    <w:rsid w:val="00EF0660"/>
    <w:rsid w:val="00F12FFF"/>
    <w:rsid w:val="00F14568"/>
    <w:rsid w:val="00F30B2F"/>
    <w:rsid w:val="00F479A6"/>
    <w:rsid w:val="00F5750B"/>
    <w:rsid w:val="00F753D4"/>
    <w:rsid w:val="00F83254"/>
    <w:rsid w:val="00F8472F"/>
    <w:rsid w:val="00F91949"/>
    <w:rsid w:val="00FA023E"/>
    <w:rsid w:val="00FA07D7"/>
    <w:rsid w:val="00FA35C5"/>
    <w:rsid w:val="00FE0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8822050"/>
  <w15:docId w15:val="{1DF458BB-C345-4452-BEDC-56F8C0D7C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313D"/>
    <w:pPr>
      <w:spacing w:after="0" w:line="480" w:lineRule="auto"/>
      <w:ind w:firstLine="288"/>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F313D"/>
    <w:pPr>
      <w:keepNext/>
      <w:keepLines/>
      <w:numPr>
        <w:numId w:val="1"/>
      </w:numPr>
      <w:spacing w:before="240"/>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2F313D"/>
    <w:pPr>
      <w:numPr>
        <w:ilvl w:val="1"/>
      </w:numPr>
      <w:outlineLvl w:val="1"/>
    </w:pPr>
    <w:rPr>
      <w:b w:val="0"/>
      <w:szCs w:val="26"/>
    </w:rPr>
  </w:style>
  <w:style w:type="paragraph" w:styleId="Heading3">
    <w:name w:val="heading 3"/>
    <w:basedOn w:val="Normal"/>
    <w:next w:val="Normal"/>
    <w:link w:val="Heading3Char"/>
    <w:uiPriority w:val="9"/>
    <w:unhideWhenUsed/>
    <w:qFormat/>
    <w:rsid w:val="002F313D"/>
    <w:pPr>
      <w:keepNext/>
      <w:keepLines/>
      <w:numPr>
        <w:ilvl w:val="2"/>
        <w:numId w:val="1"/>
      </w:numPr>
      <w:adjustRightInd w:val="0"/>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2F313D"/>
    <w:pPr>
      <w:keepNext/>
      <w:keepLines/>
      <w:numPr>
        <w:ilvl w:val="3"/>
        <w:numId w:val="1"/>
      </w:numPr>
      <w:spacing w:before="40"/>
      <w:outlineLvl w:val="3"/>
    </w:pPr>
    <w:rPr>
      <w:rFonts w:eastAsiaTheme="majorEastAsia" w:cstheme="majorBidi"/>
      <w:iCs/>
    </w:rPr>
  </w:style>
  <w:style w:type="paragraph" w:styleId="Heading5">
    <w:name w:val="heading 5"/>
    <w:aliases w:val="Heading 4-2"/>
    <w:basedOn w:val="Normal"/>
    <w:next w:val="Normal"/>
    <w:link w:val="Heading5Char"/>
    <w:uiPriority w:val="9"/>
    <w:unhideWhenUsed/>
    <w:qFormat/>
    <w:rsid w:val="002F313D"/>
    <w:pPr>
      <w:keepNext/>
      <w:keepLines/>
      <w:numPr>
        <w:ilvl w:val="4"/>
        <w:numId w:val="1"/>
      </w:numPr>
      <w:spacing w:before="40"/>
      <w:outlineLvl w:val="4"/>
    </w:pPr>
    <w:rPr>
      <w:rFonts w:eastAsiaTheme="majorEastAsia" w:cstheme="majorBidi"/>
    </w:rPr>
  </w:style>
  <w:style w:type="paragraph" w:styleId="Heading6">
    <w:name w:val="heading 6"/>
    <w:basedOn w:val="Normal"/>
    <w:next w:val="Normal"/>
    <w:link w:val="Heading6Char"/>
    <w:uiPriority w:val="9"/>
    <w:unhideWhenUsed/>
    <w:qFormat/>
    <w:rsid w:val="002F313D"/>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F313D"/>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F31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31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3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2F313D"/>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2F313D"/>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2F313D"/>
    <w:rPr>
      <w:rFonts w:ascii="Times New Roman" w:eastAsiaTheme="majorEastAsia" w:hAnsi="Times New Roman" w:cstheme="majorBidi"/>
      <w:iCs/>
      <w:sz w:val="24"/>
      <w:szCs w:val="24"/>
    </w:rPr>
  </w:style>
  <w:style w:type="character" w:customStyle="1" w:styleId="Heading5Char">
    <w:name w:val="Heading 5 Char"/>
    <w:aliases w:val="Heading 4-2 Char"/>
    <w:basedOn w:val="DefaultParagraphFont"/>
    <w:link w:val="Heading5"/>
    <w:uiPriority w:val="9"/>
    <w:rsid w:val="002F313D"/>
    <w:rPr>
      <w:rFonts w:ascii="Times New Roman" w:eastAsiaTheme="majorEastAsia" w:hAnsi="Times New Roman" w:cstheme="majorBidi"/>
      <w:sz w:val="24"/>
      <w:szCs w:val="24"/>
    </w:rPr>
  </w:style>
  <w:style w:type="character" w:customStyle="1" w:styleId="Heading6Char">
    <w:name w:val="Heading 6 Char"/>
    <w:basedOn w:val="DefaultParagraphFont"/>
    <w:link w:val="Heading6"/>
    <w:uiPriority w:val="9"/>
    <w:rsid w:val="002F313D"/>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2F313D"/>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2F31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313D"/>
    <w:rPr>
      <w:rFonts w:asciiTheme="majorHAnsi" w:eastAsiaTheme="majorEastAsia" w:hAnsiTheme="majorHAnsi" w:cstheme="majorBidi"/>
      <w:i/>
      <w:iCs/>
      <w:color w:val="272727" w:themeColor="text1" w:themeTint="D8"/>
      <w:sz w:val="21"/>
      <w:szCs w:val="21"/>
    </w:rPr>
  </w:style>
  <w:style w:type="paragraph" w:customStyle="1" w:styleId="EndNoteBibliographyTitle">
    <w:name w:val="EndNote Bibliography Title"/>
    <w:basedOn w:val="Normal"/>
    <w:link w:val="EndNoteBibliographyTitleChar"/>
    <w:rsid w:val="002F313D"/>
    <w:pPr>
      <w:jc w:val="center"/>
    </w:pPr>
    <w:rPr>
      <w:noProof/>
    </w:rPr>
  </w:style>
  <w:style w:type="character" w:customStyle="1" w:styleId="EndNoteBibliographyTitleChar">
    <w:name w:val="EndNote Bibliography Title Char"/>
    <w:basedOn w:val="DefaultParagraphFont"/>
    <w:link w:val="EndNoteBibliographyTitle"/>
    <w:rsid w:val="002F313D"/>
    <w:rPr>
      <w:rFonts w:ascii="Times New Roman" w:eastAsia="SimSun" w:hAnsi="Times New Roman" w:cs="Times New Roman"/>
      <w:noProof/>
      <w:sz w:val="24"/>
      <w:szCs w:val="24"/>
    </w:rPr>
  </w:style>
  <w:style w:type="paragraph" w:customStyle="1" w:styleId="EndNoteBibliography">
    <w:name w:val="EndNote Bibliography"/>
    <w:basedOn w:val="Normal"/>
    <w:link w:val="EndNoteBibliographyChar"/>
    <w:rsid w:val="002F313D"/>
    <w:pPr>
      <w:spacing w:line="240" w:lineRule="auto"/>
    </w:pPr>
    <w:rPr>
      <w:noProof/>
    </w:rPr>
  </w:style>
  <w:style w:type="character" w:customStyle="1" w:styleId="EndNoteBibliographyChar">
    <w:name w:val="EndNote Bibliography Char"/>
    <w:basedOn w:val="DefaultParagraphFont"/>
    <w:link w:val="EndNoteBibliography"/>
    <w:rsid w:val="002F313D"/>
    <w:rPr>
      <w:rFonts w:ascii="Times New Roman" w:eastAsia="SimSun" w:hAnsi="Times New Roman" w:cs="Times New Roman"/>
      <w:noProof/>
      <w:sz w:val="24"/>
      <w:szCs w:val="24"/>
    </w:rPr>
  </w:style>
  <w:style w:type="paragraph" w:styleId="Header">
    <w:name w:val="header"/>
    <w:basedOn w:val="Normal"/>
    <w:link w:val="HeaderChar"/>
    <w:uiPriority w:val="99"/>
    <w:unhideWhenUsed/>
    <w:rsid w:val="00464105"/>
    <w:pPr>
      <w:tabs>
        <w:tab w:val="center" w:pos="4680"/>
        <w:tab w:val="right" w:pos="9360"/>
      </w:tabs>
      <w:spacing w:line="240" w:lineRule="auto"/>
    </w:pPr>
  </w:style>
  <w:style w:type="character" w:customStyle="1" w:styleId="HeaderChar">
    <w:name w:val="Header Char"/>
    <w:basedOn w:val="DefaultParagraphFont"/>
    <w:link w:val="Header"/>
    <w:uiPriority w:val="99"/>
    <w:rsid w:val="00464105"/>
    <w:rPr>
      <w:rFonts w:ascii="Times New Roman" w:eastAsia="SimSun" w:hAnsi="Times New Roman" w:cs="Times New Roman"/>
      <w:sz w:val="24"/>
      <w:szCs w:val="24"/>
    </w:rPr>
  </w:style>
  <w:style w:type="paragraph" w:styleId="Footer">
    <w:name w:val="footer"/>
    <w:basedOn w:val="Normal"/>
    <w:link w:val="FooterChar"/>
    <w:uiPriority w:val="99"/>
    <w:unhideWhenUsed/>
    <w:rsid w:val="00464105"/>
    <w:pPr>
      <w:tabs>
        <w:tab w:val="center" w:pos="4680"/>
        <w:tab w:val="right" w:pos="9360"/>
      </w:tabs>
      <w:spacing w:line="240" w:lineRule="auto"/>
    </w:pPr>
  </w:style>
  <w:style w:type="character" w:customStyle="1" w:styleId="FooterChar">
    <w:name w:val="Footer Char"/>
    <w:basedOn w:val="DefaultParagraphFont"/>
    <w:link w:val="Footer"/>
    <w:uiPriority w:val="99"/>
    <w:rsid w:val="00464105"/>
    <w:rPr>
      <w:rFonts w:ascii="Times New Roman" w:eastAsia="SimSun" w:hAnsi="Times New Roman" w:cs="Times New Roman"/>
      <w:sz w:val="24"/>
      <w:szCs w:val="24"/>
    </w:rPr>
  </w:style>
  <w:style w:type="paragraph" w:styleId="ListParagraph">
    <w:name w:val="List Paragraph"/>
    <w:basedOn w:val="Normal"/>
    <w:uiPriority w:val="34"/>
    <w:qFormat/>
    <w:rsid w:val="00473457"/>
    <w:pPr>
      <w:ind w:left="720"/>
      <w:contextualSpacing/>
    </w:pPr>
  </w:style>
  <w:style w:type="character" w:styleId="Emphasis">
    <w:name w:val="Emphasis"/>
    <w:basedOn w:val="DefaultParagraphFont"/>
    <w:uiPriority w:val="20"/>
    <w:qFormat/>
    <w:rsid w:val="004C174E"/>
    <w:rPr>
      <w:i/>
      <w:iCs/>
    </w:rPr>
  </w:style>
  <w:style w:type="paragraph" w:styleId="NormalWeb">
    <w:name w:val="Normal (Web)"/>
    <w:basedOn w:val="Normal"/>
    <w:uiPriority w:val="99"/>
    <w:semiHidden/>
    <w:unhideWhenUsed/>
    <w:rsid w:val="005F3868"/>
    <w:pPr>
      <w:spacing w:before="100" w:beforeAutospacing="1" w:after="100" w:afterAutospacing="1" w:line="240" w:lineRule="auto"/>
      <w:ind w:firstLine="0"/>
    </w:pPr>
    <w:rPr>
      <w:rFonts w:eastAsia="Times New Roman"/>
      <w:lang w:eastAsia="en-US"/>
    </w:rPr>
  </w:style>
  <w:style w:type="character" w:styleId="CommentReference">
    <w:name w:val="annotation reference"/>
    <w:basedOn w:val="DefaultParagraphFont"/>
    <w:uiPriority w:val="99"/>
    <w:semiHidden/>
    <w:unhideWhenUsed/>
    <w:rsid w:val="00BD7706"/>
    <w:rPr>
      <w:sz w:val="16"/>
      <w:szCs w:val="16"/>
    </w:rPr>
  </w:style>
  <w:style w:type="paragraph" w:styleId="CommentText">
    <w:name w:val="annotation text"/>
    <w:basedOn w:val="Normal"/>
    <w:link w:val="CommentTextChar"/>
    <w:uiPriority w:val="99"/>
    <w:semiHidden/>
    <w:unhideWhenUsed/>
    <w:rsid w:val="00BD7706"/>
    <w:pPr>
      <w:spacing w:line="240" w:lineRule="auto"/>
    </w:pPr>
    <w:rPr>
      <w:sz w:val="20"/>
      <w:szCs w:val="20"/>
    </w:rPr>
  </w:style>
  <w:style w:type="character" w:customStyle="1" w:styleId="CommentTextChar">
    <w:name w:val="Comment Text Char"/>
    <w:basedOn w:val="DefaultParagraphFont"/>
    <w:link w:val="CommentText"/>
    <w:uiPriority w:val="99"/>
    <w:semiHidden/>
    <w:rsid w:val="00BD7706"/>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D7706"/>
    <w:rPr>
      <w:b/>
      <w:bCs/>
    </w:rPr>
  </w:style>
  <w:style w:type="character" w:customStyle="1" w:styleId="CommentSubjectChar">
    <w:name w:val="Comment Subject Char"/>
    <w:basedOn w:val="CommentTextChar"/>
    <w:link w:val="CommentSubject"/>
    <w:uiPriority w:val="99"/>
    <w:semiHidden/>
    <w:rsid w:val="00BD7706"/>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BD770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706"/>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8930">
      <w:bodyDiv w:val="1"/>
      <w:marLeft w:val="0"/>
      <w:marRight w:val="0"/>
      <w:marTop w:val="0"/>
      <w:marBottom w:val="0"/>
      <w:divBdr>
        <w:top w:val="none" w:sz="0" w:space="0" w:color="auto"/>
        <w:left w:val="none" w:sz="0" w:space="0" w:color="auto"/>
        <w:bottom w:val="none" w:sz="0" w:space="0" w:color="auto"/>
        <w:right w:val="none" w:sz="0" w:space="0" w:color="auto"/>
      </w:divBdr>
    </w:div>
    <w:div w:id="400642074">
      <w:bodyDiv w:val="1"/>
      <w:marLeft w:val="0"/>
      <w:marRight w:val="0"/>
      <w:marTop w:val="0"/>
      <w:marBottom w:val="0"/>
      <w:divBdr>
        <w:top w:val="none" w:sz="0" w:space="0" w:color="auto"/>
        <w:left w:val="none" w:sz="0" w:space="0" w:color="auto"/>
        <w:bottom w:val="none" w:sz="0" w:space="0" w:color="auto"/>
        <w:right w:val="none" w:sz="0" w:space="0" w:color="auto"/>
      </w:divBdr>
    </w:div>
    <w:div w:id="474218685">
      <w:bodyDiv w:val="1"/>
      <w:marLeft w:val="0"/>
      <w:marRight w:val="0"/>
      <w:marTop w:val="0"/>
      <w:marBottom w:val="0"/>
      <w:divBdr>
        <w:top w:val="none" w:sz="0" w:space="0" w:color="auto"/>
        <w:left w:val="none" w:sz="0" w:space="0" w:color="auto"/>
        <w:bottom w:val="none" w:sz="0" w:space="0" w:color="auto"/>
        <w:right w:val="none" w:sz="0" w:space="0" w:color="auto"/>
      </w:divBdr>
    </w:div>
    <w:div w:id="685595751">
      <w:bodyDiv w:val="1"/>
      <w:marLeft w:val="0"/>
      <w:marRight w:val="0"/>
      <w:marTop w:val="0"/>
      <w:marBottom w:val="0"/>
      <w:divBdr>
        <w:top w:val="none" w:sz="0" w:space="0" w:color="auto"/>
        <w:left w:val="none" w:sz="0" w:space="0" w:color="auto"/>
        <w:bottom w:val="none" w:sz="0" w:space="0" w:color="auto"/>
        <w:right w:val="none" w:sz="0" w:space="0" w:color="auto"/>
      </w:divBdr>
    </w:div>
    <w:div w:id="863203808">
      <w:bodyDiv w:val="1"/>
      <w:marLeft w:val="0"/>
      <w:marRight w:val="0"/>
      <w:marTop w:val="0"/>
      <w:marBottom w:val="0"/>
      <w:divBdr>
        <w:top w:val="none" w:sz="0" w:space="0" w:color="auto"/>
        <w:left w:val="none" w:sz="0" w:space="0" w:color="auto"/>
        <w:bottom w:val="none" w:sz="0" w:space="0" w:color="auto"/>
        <w:right w:val="none" w:sz="0" w:space="0" w:color="auto"/>
      </w:divBdr>
    </w:div>
    <w:div w:id="1138574352">
      <w:bodyDiv w:val="1"/>
      <w:marLeft w:val="0"/>
      <w:marRight w:val="0"/>
      <w:marTop w:val="0"/>
      <w:marBottom w:val="0"/>
      <w:divBdr>
        <w:top w:val="none" w:sz="0" w:space="0" w:color="auto"/>
        <w:left w:val="none" w:sz="0" w:space="0" w:color="auto"/>
        <w:bottom w:val="none" w:sz="0" w:space="0" w:color="auto"/>
        <w:right w:val="none" w:sz="0" w:space="0" w:color="auto"/>
      </w:divBdr>
    </w:div>
    <w:div w:id="1899585493">
      <w:bodyDiv w:val="1"/>
      <w:marLeft w:val="0"/>
      <w:marRight w:val="0"/>
      <w:marTop w:val="0"/>
      <w:marBottom w:val="0"/>
      <w:divBdr>
        <w:top w:val="none" w:sz="0" w:space="0" w:color="auto"/>
        <w:left w:val="none" w:sz="0" w:space="0" w:color="auto"/>
        <w:bottom w:val="none" w:sz="0" w:space="0" w:color="auto"/>
        <w:right w:val="none" w:sz="0" w:space="0" w:color="auto"/>
      </w:divBdr>
    </w:div>
    <w:div w:id="200443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gle.com/search?biw=1536&amp;bih=734&amp;q=Wilmington+Massachusetts&amp;stick=H4sIAAAAAAAAAOPgE-LSz9U3MC4wLLY0VuIEsQ1zjQoqtLSyk63084vSE_MyqxJLMvPzUDhWGamJKYWliUUlqUXFAFLbgtRFAAAA&amp;sa=X&amp;ved=0ahUKEwjq8uD7hrnUAhWJ7D4KHa_wA4wQmxMIrQEoATA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kongt@pharmacy.rutgers.edu"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S i m c y p D a t a   x m l n s = " h t t p : / / w w w . s i m c y p . c o m / " >  
     < P r o f i l e C h a r t s / >  
     < R e s u l t s T a b l e s / >  
     < S t a t i s t i c s C h a r t s / >  
     < R e g i o n a l F r a c t i o n C h a r t s / >  
     < I n p u t T a b l e s / >  
 < / S i m c y p 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F96F7-879F-4FA0-9D53-8CAF2EBAEA2B}">
  <ds:schemaRefs>
    <ds:schemaRef ds:uri="http://www.simcyp.com/"/>
  </ds:schemaRefs>
</ds:datastoreItem>
</file>

<file path=customXml/itemProps2.xml><?xml version="1.0" encoding="utf-8"?>
<ds:datastoreItem xmlns:ds="http://schemas.openxmlformats.org/officeDocument/2006/customXml" ds:itemID="{41B19B44-C36B-4356-8798-0542F6315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17</Pages>
  <Words>6442</Words>
  <Characters>36724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EMSOP, Rutgers</Company>
  <LinksUpToDate>false</LinksUpToDate>
  <CharactersWithSpaces>43080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yy217</dc:creator>
  <cp:lastModifiedBy>Anne Yuqing Yang</cp:lastModifiedBy>
  <cp:revision>13</cp:revision>
  <cp:lastPrinted>2018-11-13T20:20:00Z</cp:lastPrinted>
  <dcterms:created xsi:type="dcterms:W3CDTF">2018-11-14T18:48:00Z</dcterms:created>
  <dcterms:modified xsi:type="dcterms:W3CDTF">2018-12-03T02:44:00Z</dcterms:modified>
</cp:coreProperties>
</file>